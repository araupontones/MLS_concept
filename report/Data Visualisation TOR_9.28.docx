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2579" w14:textId="230A4A3C" w:rsidR="002A43A9" w:rsidRPr="00C250F5" w:rsidRDefault="009324DA" w:rsidP="009324DA">
      <w:pPr>
        <w:pStyle w:val="NoSpacing1"/>
        <w:rPr>
          <w:rFonts w:ascii="Times New Roman" w:hAnsi="Times New Roman"/>
          <w:b/>
          <w:sz w:val="24"/>
          <w:szCs w:val="24"/>
          <w:u w:val="single"/>
        </w:rPr>
      </w:pPr>
      <w:r w:rsidRPr="00C250F5">
        <w:rPr>
          <w:rFonts w:ascii="Times New Roman" w:eastAsia="Times New Roman" w:hAnsi="Times New Roman"/>
          <w:noProof/>
          <w:color w:val="1F497D" w:themeColor="text2"/>
          <w:sz w:val="24"/>
          <w:szCs w:val="24"/>
          <w:u w:val="single"/>
        </w:rPr>
        <w:drawing>
          <wp:anchor distT="0" distB="0" distL="114300" distR="114300" simplePos="0" relativeHeight="251658240" behindDoc="0" locked="0" layoutInCell="1" allowOverlap="1" wp14:anchorId="02612B18" wp14:editId="36B1DC9F">
            <wp:simplePos x="0" y="0"/>
            <wp:positionH relativeFrom="column">
              <wp:posOffset>3439795</wp:posOffset>
            </wp:positionH>
            <wp:positionV relativeFrom="paragraph">
              <wp:posOffset>0</wp:posOffset>
            </wp:positionV>
            <wp:extent cx="2642616" cy="521208"/>
            <wp:effectExtent l="0" t="0" r="0" b="0"/>
            <wp:wrapSquare wrapText="left"/>
            <wp:docPr id="1" name="Picture 1" descr="/var/folders/v6/1t__4xgn7hx7l05l_yklq7lc0000gn/T/com.microsoft.Word/WebArchiveCopyPasteTempFiles/WORLD-BAN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6/1t__4xgn7hx7l05l_yklq7lc0000gn/T/com.microsoft.Word/WebArchiveCopyPasteTempFiles/WORLD-BANK-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616" cy="5212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4C5C" w:rsidRPr="00C250F5">
        <w:rPr>
          <w:rFonts w:ascii="Times New Roman" w:hAnsi="Times New Roman"/>
          <w:b/>
          <w:color w:val="1F497D" w:themeColor="text2"/>
          <w:sz w:val="24"/>
          <w:szCs w:val="24"/>
          <w:u w:val="single"/>
        </w:rPr>
        <w:t>Terms of Reference</w:t>
      </w:r>
      <w:r w:rsidR="002A43A9" w:rsidRPr="00C250F5">
        <w:rPr>
          <w:rFonts w:ascii="Times New Roman" w:hAnsi="Times New Roman"/>
          <w:b/>
          <w:sz w:val="24"/>
          <w:szCs w:val="24"/>
          <w:u w:val="single"/>
        </w:rPr>
        <w:t xml:space="preserve"> </w:t>
      </w:r>
    </w:p>
    <w:p w14:paraId="07179A97" w14:textId="315943E4" w:rsidR="009324DA" w:rsidRPr="00C250F5" w:rsidRDefault="007F2A37" w:rsidP="009324DA">
      <w:pPr>
        <w:pStyle w:val="NoSpacing1"/>
        <w:rPr>
          <w:rFonts w:ascii="Times New Roman" w:hAnsi="Times New Roman"/>
          <w:b/>
          <w:color w:val="1F497D" w:themeColor="text2"/>
          <w:sz w:val="24"/>
          <w:szCs w:val="24"/>
        </w:rPr>
      </w:pPr>
      <w:r w:rsidRPr="00C250F5">
        <w:rPr>
          <w:rFonts w:ascii="Times New Roman" w:hAnsi="Times New Roman"/>
          <w:b/>
          <w:color w:val="1F497D" w:themeColor="text2"/>
          <w:sz w:val="24"/>
          <w:szCs w:val="24"/>
        </w:rPr>
        <w:t>Malawi Longitudinal School</w:t>
      </w:r>
      <w:r w:rsidR="0025098B" w:rsidRPr="00C250F5">
        <w:rPr>
          <w:rFonts w:ascii="Times New Roman" w:hAnsi="Times New Roman"/>
          <w:b/>
          <w:color w:val="1F497D" w:themeColor="text2"/>
          <w:sz w:val="24"/>
          <w:szCs w:val="24"/>
        </w:rPr>
        <w:t xml:space="preserve"> Survey</w:t>
      </w:r>
      <w:r w:rsidRPr="00C250F5">
        <w:rPr>
          <w:rFonts w:ascii="Times New Roman" w:hAnsi="Times New Roman"/>
          <w:b/>
          <w:color w:val="1F497D" w:themeColor="text2"/>
          <w:sz w:val="24"/>
          <w:szCs w:val="24"/>
        </w:rPr>
        <w:t xml:space="preserve"> (MLSS)</w:t>
      </w:r>
      <w:r w:rsidR="00687731" w:rsidRPr="00C250F5">
        <w:rPr>
          <w:rFonts w:ascii="Times New Roman" w:hAnsi="Times New Roman"/>
          <w:b/>
          <w:color w:val="1F497D" w:themeColor="text2"/>
          <w:sz w:val="24"/>
          <w:szCs w:val="24"/>
        </w:rPr>
        <w:t xml:space="preserve"> </w:t>
      </w:r>
      <w:r w:rsidR="009324DA" w:rsidRPr="00C250F5">
        <w:rPr>
          <w:rFonts w:ascii="Times New Roman" w:hAnsi="Times New Roman"/>
          <w:b/>
          <w:color w:val="1F497D" w:themeColor="text2"/>
          <w:sz w:val="24"/>
          <w:szCs w:val="24"/>
        </w:rPr>
        <w:fldChar w:fldCharType="begin"/>
      </w:r>
      <w:r w:rsidR="00EB219A">
        <w:rPr>
          <w:rFonts w:ascii="Times New Roman" w:hAnsi="Times New Roman"/>
          <w:b/>
          <w:color w:val="1F497D" w:themeColor="text2"/>
          <w:sz w:val="24"/>
          <w:szCs w:val="24"/>
        </w:rPr>
        <w:instrText xml:space="preserve"> INCLUDEPICTURE "C:\\var\\folders\\v6\\1t__4xgn7hx7l05l_yklq7lc0000gn\\T\\com.microsoft.Word\\WebArchiveCopyPasteTempFiles\\WORLD-BANK-logo.png" \* MERGEFORMAT </w:instrText>
      </w:r>
      <w:r w:rsidR="009324DA" w:rsidRPr="00C250F5">
        <w:rPr>
          <w:rFonts w:ascii="Times New Roman" w:hAnsi="Times New Roman"/>
          <w:b/>
          <w:color w:val="1F497D" w:themeColor="text2"/>
          <w:sz w:val="24"/>
          <w:szCs w:val="24"/>
        </w:rPr>
        <w:fldChar w:fldCharType="end"/>
      </w:r>
    </w:p>
    <w:p w14:paraId="131E69DF" w14:textId="6C85C507" w:rsidR="002606B2" w:rsidRPr="00C250F5" w:rsidRDefault="006C7685" w:rsidP="009324DA">
      <w:pPr>
        <w:pStyle w:val="NoSpacing1"/>
        <w:rPr>
          <w:rFonts w:ascii="Times New Roman" w:hAnsi="Times New Roman"/>
          <w:b/>
          <w:color w:val="1F497D" w:themeColor="text2"/>
          <w:sz w:val="24"/>
          <w:szCs w:val="24"/>
        </w:rPr>
      </w:pPr>
      <w:r>
        <w:rPr>
          <w:rFonts w:ascii="Times New Roman" w:hAnsi="Times New Roman"/>
          <w:b/>
          <w:color w:val="1F497D" w:themeColor="text2"/>
          <w:sz w:val="24"/>
          <w:szCs w:val="24"/>
        </w:rPr>
        <w:t xml:space="preserve">Data </w:t>
      </w:r>
      <w:r w:rsidR="00981C7A">
        <w:rPr>
          <w:rFonts w:ascii="Times New Roman" w:hAnsi="Times New Roman"/>
          <w:b/>
          <w:color w:val="1F497D" w:themeColor="text2"/>
          <w:sz w:val="24"/>
          <w:szCs w:val="24"/>
        </w:rPr>
        <w:t>Visualization Consultant</w:t>
      </w:r>
    </w:p>
    <w:p w14:paraId="10D05194" w14:textId="0AFD5BEE" w:rsidR="002606B2" w:rsidRPr="00C250F5" w:rsidRDefault="002606B2" w:rsidP="009324DA">
      <w:pPr>
        <w:spacing w:after="0" w:line="240" w:lineRule="auto"/>
        <w:rPr>
          <w:b/>
          <w:bCs/>
          <w:szCs w:val="24"/>
        </w:rPr>
      </w:pPr>
    </w:p>
    <w:p w14:paraId="62DC4734" w14:textId="29BFF98E" w:rsidR="00846B08" w:rsidRPr="00C250F5" w:rsidRDefault="009324DA" w:rsidP="00846B08">
      <w:pPr>
        <w:spacing w:after="0" w:line="240" w:lineRule="auto"/>
        <w:jc w:val="both"/>
        <w:rPr>
          <w:szCs w:val="24"/>
        </w:rPr>
      </w:pPr>
      <w:r w:rsidRPr="00C250F5">
        <w:rPr>
          <w:b/>
          <w:bCs/>
          <w:szCs w:val="24"/>
        </w:rPr>
        <w:t xml:space="preserve">Purpose: </w:t>
      </w:r>
      <w:r w:rsidRPr="00C250F5">
        <w:rPr>
          <w:bCs/>
          <w:szCs w:val="24"/>
        </w:rPr>
        <w:t xml:space="preserve">The Malawi Longitudinal Schools Survey (MLSS) is the first nationally representative, multi-round sample of primary school conditions, practices and learning outcomes in a low-income country. The </w:t>
      </w:r>
      <w:r w:rsidR="006C7685">
        <w:rPr>
          <w:bCs/>
          <w:szCs w:val="24"/>
        </w:rPr>
        <w:t>Data Manager</w:t>
      </w:r>
      <w:r w:rsidR="00F86577" w:rsidRPr="00C250F5">
        <w:rPr>
          <w:bCs/>
          <w:szCs w:val="24"/>
        </w:rPr>
        <w:t xml:space="preserve"> </w:t>
      </w:r>
      <w:r w:rsidR="00C250F5" w:rsidRPr="00C250F5">
        <w:rPr>
          <w:bCs/>
          <w:szCs w:val="24"/>
        </w:rPr>
        <w:t xml:space="preserve">(Consultant) </w:t>
      </w:r>
      <w:r w:rsidR="00F86577" w:rsidRPr="00C250F5">
        <w:rPr>
          <w:bCs/>
          <w:szCs w:val="24"/>
        </w:rPr>
        <w:t xml:space="preserve">will </w:t>
      </w:r>
      <w:r w:rsidR="00C250F5" w:rsidRPr="00C250F5">
        <w:rPr>
          <w:bCs/>
          <w:szCs w:val="24"/>
        </w:rPr>
        <w:t xml:space="preserve">manage </w:t>
      </w:r>
      <w:r w:rsidRPr="00C250F5">
        <w:rPr>
          <w:szCs w:val="24"/>
        </w:rPr>
        <w:t>cleaning</w:t>
      </w:r>
      <w:r w:rsidR="00C250F5" w:rsidRPr="00C250F5">
        <w:rPr>
          <w:szCs w:val="24"/>
        </w:rPr>
        <w:t>,</w:t>
      </w:r>
      <w:r w:rsidRPr="00C250F5">
        <w:rPr>
          <w:szCs w:val="24"/>
        </w:rPr>
        <w:t xml:space="preserve"> collation </w:t>
      </w:r>
      <w:r w:rsidR="00C250F5" w:rsidRPr="00C250F5">
        <w:rPr>
          <w:szCs w:val="24"/>
        </w:rPr>
        <w:t xml:space="preserve">and storage </w:t>
      </w:r>
      <w:r w:rsidRPr="00C250F5">
        <w:rPr>
          <w:szCs w:val="24"/>
        </w:rPr>
        <w:t xml:space="preserve">of MLSS data, and </w:t>
      </w:r>
      <w:r w:rsidR="006C7685">
        <w:rPr>
          <w:szCs w:val="24"/>
        </w:rPr>
        <w:t>produce descriptive statistics and analysis based on the data as part of preparation of a range of papers and academic outputs.</w:t>
      </w:r>
    </w:p>
    <w:p w14:paraId="254FA7F0" w14:textId="77777777" w:rsidR="00C92872" w:rsidRPr="00C250F5" w:rsidRDefault="00C92872" w:rsidP="00134B2F">
      <w:pPr>
        <w:spacing w:after="0" w:line="240" w:lineRule="auto"/>
        <w:jc w:val="both"/>
        <w:rPr>
          <w:b/>
          <w:bCs/>
          <w:szCs w:val="24"/>
        </w:rPr>
      </w:pPr>
    </w:p>
    <w:p w14:paraId="3A6AAA17" w14:textId="6E2F3D4D" w:rsidR="00A47DAF" w:rsidRPr="00C250F5" w:rsidRDefault="00F643FB" w:rsidP="00134B2F">
      <w:pPr>
        <w:spacing w:after="0" w:line="240" w:lineRule="auto"/>
        <w:jc w:val="both"/>
        <w:rPr>
          <w:bCs/>
          <w:szCs w:val="24"/>
        </w:rPr>
      </w:pPr>
      <w:r w:rsidRPr="00C250F5">
        <w:rPr>
          <w:b/>
          <w:bCs/>
          <w:szCs w:val="24"/>
        </w:rPr>
        <w:t xml:space="preserve">Background: </w:t>
      </w:r>
      <w:r w:rsidR="00A47DAF" w:rsidRPr="00C250F5">
        <w:rPr>
          <w:bCs/>
          <w:szCs w:val="24"/>
        </w:rPr>
        <w:t xml:space="preserve">Established in 1944, the World Bank Group is one of the world's largest sources of funding and knowledge for development solutions. In fiscal year 2017, the Group committed $59 billion in loans, grants, equity investments and guarantees to its members and private businesses, of which $19 billion was concessional finance to its poorest members. The vision of the Group is the eradication of extreme poverty and the promotion of shared prosperity by fostering income growth of the bottom 40 percent in each country. </w:t>
      </w:r>
    </w:p>
    <w:p w14:paraId="290BFD43" w14:textId="77777777" w:rsidR="00A47DAF" w:rsidRPr="00C250F5" w:rsidRDefault="00A47DAF" w:rsidP="00134B2F">
      <w:pPr>
        <w:spacing w:after="0" w:line="240" w:lineRule="auto"/>
        <w:jc w:val="both"/>
        <w:rPr>
          <w:bCs/>
          <w:szCs w:val="24"/>
        </w:rPr>
      </w:pPr>
    </w:p>
    <w:p w14:paraId="4BFFC310" w14:textId="77777777" w:rsidR="0025098B" w:rsidRPr="00C250F5" w:rsidRDefault="00846B08" w:rsidP="00134B2F">
      <w:pPr>
        <w:spacing w:after="0" w:line="240" w:lineRule="auto"/>
        <w:jc w:val="both"/>
        <w:rPr>
          <w:szCs w:val="24"/>
        </w:rPr>
      </w:pPr>
      <w:r w:rsidRPr="00C250F5">
        <w:rPr>
          <w:bCs/>
          <w:szCs w:val="24"/>
        </w:rPr>
        <w:t>The Government of Malawi</w:t>
      </w:r>
      <w:r w:rsidR="00622025" w:rsidRPr="00C250F5">
        <w:rPr>
          <w:bCs/>
          <w:szCs w:val="24"/>
        </w:rPr>
        <w:t xml:space="preserve"> (</w:t>
      </w:r>
      <w:proofErr w:type="spellStart"/>
      <w:r w:rsidR="00622025" w:rsidRPr="00C250F5">
        <w:rPr>
          <w:bCs/>
          <w:szCs w:val="24"/>
        </w:rPr>
        <w:t>GoM</w:t>
      </w:r>
      <w:proofErr w:type="spellEnd"/>
      <w:r w:rsidR="00622025" w:rsidRPr="00C250F5">
        <w:rPr>
          <w:bCs/>
          <w:szCs w:val="24"/>
        </w:rPr>
        <w:t>)</w:t>
      </w:r>
      <w:r w:rsidRPr="00C250F5">
        <w:rPr>
          <w:bCs/>
          <w:szCs w:val="24"/>
        </w:rPr>
        <w:t xml:space="preserve"> </w:t>
      </w:r>
      <w:r w:rsidR="00F8737B" w:rsidRPr="00C250F5">
        <w:rPr>
          <w:bCs/>
          <w:szCs w:val="24"/>
        </w:rPr>
        <w:t>aims to provide</w:t>
      </w:r>
      <w:r w:rsidRPr="00C250F5">
        <w:rPr>
          <w:szCs w:val="24"/>
        </w:rPr>
        <w:t xml:space="preserve"> equitable access to an adequate and safe learning space</w:t>
      </w:r>
      <w:r w:rsidR="00F8737B" w:rsidRPr="00C250F5">
        <w:rPr>
          <w:szCs w:val="24"/>
        </w:rPr>
        <w:t xml:space="preserve"> to all learners</w:t>
      </w:r>
      <w:r w:rsidRPr="00C250F5">
        <w:rPr>
          <w:szCs w:val="24"/>
        </w:rPr>
        <w:t>.</w:t>
      </w:r>
      <w:r w:rsidR="00821003" w:rsidRPr="00C250F5">
        <w:rPr>
          <w:szCs w:val="24"/>
        </w:rPr>
        <w:t xml:space="preserve"> </w:t>
      </w:r>
      <w:r w:rsidR="00134B2F" w:rsidRPr="00C250F5">
        <w:rPr>
          <w:szCs w:val="24"/>
        </w:rPr>
        <w:t>I</w:t>
      </w:r>
      <w:r w:rsidR="005F3802" w:rsidRPr="00C250F5">
        <w:rPr>
          <w:szCs w:val="24"/>
        </w:rPr>
        <w:t xml:space="preserve">n accordance with the </w:t>
      </w:r>
      <w:proofErr w:type="spellStart"/>
      <w:r w:rsidR="005F3802" w:rsidRPr="00C250F5">
        <w:rPr>
          <w:szCs w:val="24"/>
        </w:rPr>
        <w:t>GoM’s</w:t>
      </w:r>
      <w:proofErr w:type="spellEnd"/>
      <w:r w:rsidR="005F3802" w:rsidRPr="00C250F5">
        <w:rPr>
          <w:szCs w:val="24"/>
        </w:rPr>
        <w:t xml:space="preserve"> </w:t>
      </w:r>
      <w:r w:rsidR="00821003" w:rsidRPr="00C250F5">
        <w:rPr>
          <w:szCs w:val="24"/>
        </w:rPr>
        <w:t>goal</w:t>
      </w:r>
      <w:r w:rsidR="005F3802" w:rsidRPr="00C250F5">
        <w:rPr>
          <w:szCs w:val="24"/>
        </w:rPr>
        <w:t>,</w:t>
      </w:r>
      <w:r w:rsidR="00622025" w:rsidRPr="00C250F5">
        <w:rPr>
          <w:szCs w:val="24"/>
        </w:rPr>
        <w:t xml:space="preserve"> the Malawi Education Sector Improvement P</w:t>
      </w:r>
      <w:r w:rsidRPr="00C250F5">
        <w:rPr>
          <w:szCs w:val="24"/>
        </w:rPr>
        <w:t>roject</w:t>
      </w:r>
      <w:r w:rsidR="00622025" w:rsidRPr="00C250F5">
        <w:rPr>
          <w:szCs w:val="24"/>
        </w:rPr>
        <w:t>’s (MESIP</w:t>
      </w:r>
      <w:r w:rsidR="00821003" w:rsidRPr="00C250F5">
        <w:rPr>
          <w:szCs w:val="24"/>
        </w:rPr>
        <w:t>’s</w:t>
      </w:r>
      <w:r w:rsidR="00622025" w:rsidRPr="00C250F5">
        <w:rPr>
          <w:szCs w:val="24"/>
        </w:rPr>
        <w:t>)</w:t>
      </w:r>
      <w:r w:rsidRPr="00C250F5">
        <w:rPr>
          <w:szCs w:val="24"/>
        </w:rPr>
        <w:t xml:space="preserve"> </w:t>
      </w:r>
      <w:r w:rsidR="00622025" w:rsidRPr="00C250F5">
        <w:rPr>
          <w:szCs w:val="24"/>
        </w:rPr>
        <w:t>main objective is to</w:t>
      </w:r>
      <w:r w:rsidRPr="00C250F5">
        <w:rPr>
          <w:szCs w:val="24"/>
        </w:rPr>
        <w:t xml:space="preserve"> improve the equity and quality of primary education service delivery in early grade levels with an emphasis on improved accountability and </w:t>
      </w:r>
      <w:r w:rsidR="00622025" w:rsidRPr="00C250F5">
        <w:rPr>
          <w:szCs w:val="24"/>
        </w:rPr>
        <w:t xml:space="preserve">functioning at the school level. </w:t>
      </w:r>
      <w:r w:rsidR="0025098B" w:rsidRPr="00C250F5">
        <w:rPr>
          <w:szCs w:val="24"/>
        </w:rPr>
        <w:t>MESIP includes a set of interconnected interventions, including: (1) performance-based grants to schools for improvements in retention; (2) a pilot School Leadership Program providing training to head teachers, deputy head teachers, and sub-district officials on how to improve management of schools in conditions of resource scarcity, achieve inclusive school cultures, and improve learning outcomes; (3) a pilot of real-time app-based data collection of key school indicators, with feedback ‘report cards’ for school leaders;</w:t>
      </w:r>
      <w:r w:rsidR="009D098C" w:rsidRPr="00C250F5">
        <w:rPr>
          <w:szCs w:val="24"/>
        </w:rPr>
        <w:t xml:space="preserve"> (4) a pilot of regular SMS-based community feedback on schools via a dedicated platform;</w:t>
      </w:r>
      <w:r w:rsidR="0025098B" w:rsidRPr="00C250F5">
        <w:rPr>
          <w:szCs w:val="24"/>
        </w:rPr>
        <w:t xml:space="preserve"> and (</w:t>
      </w:r>
      <w:r w:rsidR="009D098C" w:rsidRPr="00C250F5">
        <w:rPr>
          <w:szCs w:val="24"/>
        </w:rPr>
        <w:t>5</w:t>
      </w:r>
      <w:r w:rsidR="0025098B" w:rsidRPr="00C250F5">
        <w:rPr>
          <w:szCs w:val="24"/>
        </w:rPr>
        <w:t>) results-based finance to government on achievement of improvements in promotion and staffing in key disadvantaged districts.</w:t>
      </w:r>
    </w:p>
    <w:p w14:paraId="2DEB20D8" w14:textId="77777777" w:rsidR="00AA037C" w:rsidRPr="00C250F5" w:rsidRDefault="00AA037C" w:rsidP="00B87A97">
      <w:pPr>
        <w:spacing w:after="0" w:line="240" w:lineRule="auto"/>
        <w:jc w:val="both"/>
        <w:rPr>
          <w:szCs w:val="24"/>
        </w:rPr>
      </w:pPr>
    </w:p>
    <w:p w14:paraId="3057C4C1" w14:textId="73E66F9C" w:rsidR="00B9517B" w:rsidRPr="00C250F5" w:rsidRDefault="00A47DAF" w:rsidP="00162FBC">
      <w:pPr>
        <w:spacing w:after="0" w:line="240" w:lineRule="auto"/>
        <w:jc w:val="both"/>
        <w:rPr>
          <w:szCs w:val="24"/>
        </w:rPr>
      </w:pPr>
      <w:r w:rsidRPr="00C250F5">
        <w:rPr>
          <w:szCs w:val="24"/>
        </w:rPr>
        <w:t>MESIP is designed to include rigorous experimental impact evaluation of the majority of its activities.</w:t>
      </w:r>
      <w:r w:rsidR="00AA037C" w:rsidRPr="00C250F5">
        <w:rPr>
          <w:szCs w:val="24"/>
        </w:rPr>
        <w:t xml:space="preserve"> </w:t>
      </w:r>
      <w:r w:rsidR="00C3140F" w:rsidRPr="00C250F5">
        <w:rPr>
          <w:szCs w:val="24"/>
        </w:rPr>
        <w:t>This is achieved through an independent school survey,</w:t>
      </w:r>
      <w:r w:rsidR="00884963" w:rsidRPr="00C250F5">
        <w:rPr>
          <w:szCs w:val="24"/>
        </w:rPr>
        <w:t xml:space="preserve"> the Malawi </w:t>
      </w:r>
      <w:r w:rsidRPr="00C250F5">
        <w:rPr>
          <w:szCs w:val="24"/>
        </w:rPr>
        <w:t>Longitudinal</w:t>
      </w:r>
      <w:r w:rsidR="00884963" w:rsidRPr="00C250F5">
        <w:rPr>
          <w:szCs w:val="24"/>
        </w:rPr>
        <w:t xml:space="preserve"> Schools Survey</w:t>
      </w:r>
      <w:r w:rsidRPr="00C250F5">
        <w:rPr>
          <w:szCs w:val="24"/>
        </w:rPr>
        <w:t xml:space="preserve"> (ML</w:t>
      </w:r>
      <w:r w:rsidR="00115C19" w:rsidRPr="00C250F5">
        <w:rPr>
          <w:szCs w:val="24"/>
        </w:rPr>
        <w:t>SS)</w:t>
      </w:r>
      <w:r w:rsidR="00884963" w:rsidRPr="00C250F5">
        <w:rPr>
          <w:szCs w:val="24"/>
        </w:rPr>
        <w:t>,</w:t>
      </w:r>
      <w:r w:rsidR="00C3140F" w:rsidRPr="00C250F5">
        <w:rPr>
          <w:szCs w:val="24"/>
        </w:rPr>
        <w:t xml:space="preserve"> conducted in three rounds during the project.</w:t>
      </w:r>
      <w:r w:rsidR="00884963" w:rsidRPr="00C250F5">
        <w:rPr>
          <w:szCs w:val="24"/>
        </w:rPr>
        <w:t xml:space="preserve"> </w:t>
      </w:r>
      <w:r w:rsidR="00C3140F" w:rsidRPr="00C250F5">
        <w:rPr>
          <w:szCs w:val="24"/>
        </w:rPr>
        <w:t xml:space="preserve">Baseline data collection took place during April-October 2016 and April-July 2018, and midline data collection </w:t>
      </w:r>
      <w:r w:rsidR="00C805B6">
        <w:rPr>
          <w:szCs w:val="24"/>
        </w:rPr>
        <w:t>from November 2018 – January 2020</w:t>
      </w:r>
      <w:r w:rsidR="00981C7A">
        <w:rPr>
          <w:szCs w:val="24"/>
        </w:rPr>
        <w:t xml:space="preserve">. </w:t>
      </w:r>
      <w:proofErr w:type="spellStart"/>
      <w:r w:rsidR="00981C7A">
        <w:rPr>
          <w:szCs w:val="24"/>
        </w:rPr>
        <w:t>Endline</w:t>
      </w:r>
      <w:proofErr w:type="spellEnd"/>
      <w:r w:rsidR="00981C7A">
        <w:rPr>
          <w:szCs w:val="24"/>
        </w:rPr>
        <w:t xml:space="preserve"> data collection began in April 2021 and is scheduled </w:t>
      </w:r>
      <w:r w:rsidR="00884963" w:rsidRPr="00C250F5">
        <w:rPr>
          <w:szCs w:val="24"/>
        </w:rPr>
        <w:t>to be completed in all schools in 20</w:t>
      </w:r>
      <w:r w:rsidR="00C250F5" w:rsidRPr="00C250F5">
        <w:rPr>
          <w:szCs w:val="24"/>
        </w:rPr>
        <w:t>21</w:t>
      </w:r>
      <w:r w:rsidR="00981C7A">
        <w:rPr>
          <w:szCs w:val="24"/>
        </w:rPr>
        <w:t>/22</w:t>
      </w:r>
      <w:r w:rsidR="00884963" w:rsidRPr="00C250F5">
        <w:rPr>
          <w:szCs w:val="24"/>
        </w:rPr>
        <w:t>.</w:t>
      </w:r>
      <w:r w:rsidR="00B9517B" w:rsidRPr="00C250F5">
        <w:rPr>
          <w:szCs w:val="24"/>
        </w:rPr>
        <w:t xml:space="preserve"> </w:t>
      </w:r>
    </w:p>
    <w:p w14:paraId="3223E220" w14:textId="77777777" w:rsidR="00B9517B" w:rsidRPr="00C250F5" w:rsidRDefault="00B9517B" w:rsidP="00162FBC">
      <w:pPr>
        <w:spacing w:after="0" w:line="240" w:lineRule="auto"/>
        <w:jc w:val="both"/>
        <w:rPr>
          <w:szCs w:val="24"/>
        </w:rPr>
      </w:pPr>
    </w:p>
    <w:p w14:paraId="25A6C071" w14:textId="77777777" w:rsidR="00884963" w:rsidRPr="00C250F5" w:rsidRDefault="00A47DAF" w:rsidP="00162FBC">
      <w:pPr>
        <w:spacing w:after="0" w:line="240" w:lineRule="auto"/>
        <w:jc w:val="both"/>
        <w:rPr>
          <w:szCs w:val="24"/>
        </w:rPr>
      </w:pPr>
      <w:r w:rsidRPr="00C250F5">
        <w:rPr>
          <w:szCs w:val="24"/>
        </w:rPr>
        <w:t xml:space="preserve">The MLSS is conducted by the World Bank in partnership with the Government of Malawi. </w:t>
      </w:r>
      <w:r w:rsidR="00B9517B" w:rsidRPr="00C250F5">
        <w:rPr>
          <w:szCs w:val="24"/>
        </w:rPr>
        <w:t xml:space="preserve">Data collection is carried out by partner firms, with intensive collaboration </w:t>
      </w:r>
      <w:r w:rsidRPr="00C250F5">
        <w:rPr>
          <w:szCs w:val="24"/>
        </w:rPr>
        <w:t xml:space="preserve">with Government </w:t>
      </w:r>
      <w:r w:rsidR="00B9517B" w:rsidRPr="00C250F5">
        <w:rPr>
          <w:szCs w:val="24"/>
        </w:rPr>
        <w:t xml:space="preserve">in design of survey instruments, cleaning and collation of collected data. </w:t>
      </w:r>
      <w:r w:rsidR="00884963" w:rsidRPr="00C250F5">
        <w:rPr>
          <w:szCs w:val="24"/>
        </w:rPr>
        <w:t xml:space="preserve">The data collected is a valuable resource for the Government of Malawi, not only for </w:t>
      </w:r>
      <w:r w:rsidRPr="00C250F5">
        <w:rPr>
          <w:szCs w:val="24"/>
        </w:rPr>
        <w:t>impact</w:t>
      </w:r>
      <w:r w:rsidR="00884963" w:rsidRPr="00C250F5">
        <w:rPr>
          <w:szCs w:val="24"/>
        </w:rPr>
        <w:t xml:space="preserve"> evaluation of MESIP</w:t>
      </w:r>
      <w:r w:rsidRPr="00C250F5">
        <w:rPr>
          <w:szCs w:val="24"/>
        </w:rPr>
        <w:t xml:space="preserve"> interventions</w:t>
      </w:r>
      <w:r w:rsidR="00884963" w:rsidRPr="00C250F5">
        <w:rPr>
          <w:szCs w:val="24"/>
        </w:rPr>
        <w:t xml:space="preserve">, but for education planning and policymaking. </w:t>
      </w:r>
    </w:p>
    <w:p w14:paraId="038C41A4" w14:textId="0087E5C0" w:rsidR="00A47DAF" w:rsidRPr="00C250F5" w:rsidRDefault="00A47DAF" w:rsidP="00162FBC">
      <w:pPr>
        <w:spacing w:after="0" w:line="240" w:lineRule="auto"/>
        <w:jc w:val="both"/>
        <w:rPr>
          <w:b/>
          <w:bCs/>
          <w:szCs w:val="24"/>
        </w:rPr>
      </w:pPr>
    </w:p>
    <w:p w14:paraId="78859DA2" w14:textId="0661ABDD" w:rsidR="00C250F5" w:rsidRPr="00981C7A" w:rsidRDefault="00981C7A" w:rsidP="00162FBC">
      <w:pPr>
        <w:spacing w:after="0" w:line="240" w:lineRule="auto"/>
        <w:jc w:val="both"/>
        <w:rPr>
          <w:szCs w:val="24"/>
        </w:rPr>
      </w:pPr>
      <w:r w:rsidRPr="00981C7A">
        <w:rPr>
          <w:szCs w:val="24"/>
        </w:rPr>
        <w:t xml:space="preserve">This Terms of Reference is for a </w:t>
      </w:r>
      <w:proofErr w:type="gramStart"/>
      <w:r w:rsidRPr="00981C7A">
        <w:rPr>
          <w:szCs w:val="24"/>
        </w:rPr>
        <w:t>Consultant</w:t>
      </w:r>
      <w:proofErr w:type="gramEnd"/>
      <w:r w:rsidRPr="00981C7A">
        <w:rPr>
          <w:szCs w:val="24"/>
        </w:rPr>
        <w:t xml:space="preserve"> to prepare an online tool for visualization of the MLSS data, enabling users to explore key indicators and trends over time.</w:t>
      </w:r>
    </w:p>
    <w:p w14:paraId="16D8566A" w14:textId="77777777" w:rsidR="00C92872" w:rsidRPr="00C250F5" w:rsidRDefault="00C92872" w:rsidP="00846B08">
      <w:pPr>
        <w:spacing w:after="0" w:line="240" w:lineRule="auto"/>
        <w:jc w:val="both"/>
        <w:rPr>
          <w:b/>
          <w:bCs/>
          <w:szCs w:val="24"/>
        </w:rPr>
      </w:pPr>
    </w:p>
    <w:p w14:paraId="53094CB9" w14:textId="57366203" w:rsidR="00B87A97" w:rsidRDefault="00F643FB" w:rsidP="00846B08">
      <w:pPr>
        <w:spacing w:after="0" w:line="240" w:lineRule="auto"/>
        <w:jc w:val="both"/>
        <w:rPr>
          <w:b/>
          <w:bCs/>
          <w:szCs w:val="24"/>
        </w:rPr>
      </w:pPr>
      <w:r w:rsidRPr="00C250F5">
        <w:rPr>
          <w:b/>
          <w:bCs/>
          <w:szCs w:val="24"/>
        </w:rPr>
        <w:t>Responsibilities:</w:t>
      </w:r>
    </w:p>
    <w:p w14:paraId="5C5AF2D7" w14:textId="28231592" w:rsidR="00116BC7" w:rsidRDefault="00116BC7" w:rsidP="00846B08">
      <w:pPr>
        <w:spacing w:after="0" w:line="240" w:lineRule="auto"/>
        <w:jc w:val="both"/>
        <w:rPr>
          <w:b/>
          <w:bCs/>
          <w:szCs w:val="24"/>
        </w:rPr>
      </w:pPr>
    </w:p>
    <w:p w14:paraId="1AE436D5" w14:textId="5F2B7234" w:rsidR="00082FC8" w:rsidRDefault="00116BC7" w:rsidP="00846B08">
      <w:pPr>
        <w:spacing w:after="0" w:line="240" w:lineRule="auto"/>
        <w:jc w:val="both"/>
        <w:rPr>
          <w:b/>
          <w:bCs/>
          <w:szCs w:val="24"/>
        </w:rPr>
      </w:pPr>
      <w:r>
        <w:rPr>
          <w:b/>
          <w:bCs/>
          <w:szCs w:val="24"/>
        </w:rPr>
        <w:t xml:space="preserve">Task 1: </w:t>
      </w:r>
      <w:r w:rsidR="00082FC8">
        <w:rPr>
          <w:b/>
          <w:bCs/>
          <w:szCs w:val="24"/>
        </w:rPr>
        <w:t>Proposal/inception report</w:t>
      </w:r>
    </w:p>
    <w:p w14:paraId="20C910C1" w14:textId="5C948A1D" w:rsidR="00082FC8" w:rsidRDefault="00082FC8" w:rsidP="00846B08">
      <w:pPr>
        <w:spacing w:after="0" w:line="240" w:lineRule="auto"/>
        <w:jc w:val="both"/>
        <w:rPr>
          <w:b/>
          <w:bCs/>
          <w:szCs w:val="24"/>
        </w:rPr>
      </w:pPr>
    </w:p>
    <w:p w14:paraId="498357BF" w14:textId="755C404F" w:rsidR="00082FC8" w:rsidRDefault="00082FC8" w:rsidP="00846B08">
      <w:pPr>
        <w:spacing w:after="0" w:line="240" w:lineRule="auto"/>
        <w:jc w:val="both"/>
        <w:rPr>
          <w:szCs w:val="24"/>
        </w:rPr>
      </w:pPr>
      <w:r w:rsidRPr="00082FC8">
        <w:rPr>
          <w:szCs w:val="24"/>
        </w:rPr>
        <w:t xml:space="preserve">The consultant will provide a detailed proposal/inception report with key details of the planned approach to setting up of the online dashboard, </w:t>
      </w:r>
      <w:proofErr w:type="gramStart"/>
      <w:r w:rsidRPr="00082FC8">
        <w:rPr>
          <w:szCs w:val="24"/>
        </w:rPr>
        <w:t>including:</w:t>
      </w:r>
      <w:proofErr w:type="gramEnd"/>
      <w:r w:rsidRPr="00082FC8">
        <w:rPr>
          <w:szCs w:val="24"/>
        </w:rPr>
        <w:t xml:space="preserve"> software to be used for database management and visualization; hosting and server requirements; organization/user interface; and mock-ups of example </w:t>
      </w:r>
      <w:proofErr w:type="spellStart"/>
      <w:r w:rsidRPr="00082FC8">
        <w:rPr>
          <w:szCs w:val="24"/>
        </w:rPr>
        <w:t>visualisations</w:t>
      </w:r>
      <w:proofErr w:type="spellEnd"/>
      <w:r w:rsidRPr="00082FC8">
        <w:rPr>
          <w:szCs w:val="24"/>
        </w:rPr>
        <w:t>.</w:t>
      </w:r>
    </w:p>
    <w:p w14:paraId="6F1C0BA9" w14:textId="77777777" w:rsidR="00082FC8" w:rsidRPr="00082FC8" w:rsidRDefault="00082FC8" w:rsidP="00846B08">
      <w:pPr>
        <w:spacing w:after="0" w:line="240" w:lineRule="auto"/>
        <w:jc w:val="both"/>
        <w:rPr>
          <w:szCs w:val="24"/>
        </w:rPr>
      </w:pPr>
    </w:p>
    <w:p w14:paraId="2B2E7B09" w14:textId="792B0925" w:rsidR="00082FC8" w:rsidRPr="00E653CA" w:rsidRDefault="00082FC8" w:rsidP="00082FC8">
      <w:pPr>
        <w:spacing w:after="0" w:line="240" w:lineRule="auto"/>
        <w:jc w:val="both"/>
        <w:rPr>
          <w:i/>
          <w:iCs/>
          <w:szCs w:val="24"/>
        </w:rPr>
      </w:pPr>
      <w:r w:rsidRPr="00E653CA">
        <w:rPr>
          <w:i/>
          <w:iCs/>
          <w:szCs w:val="24"/>
        </w:rPr>
        <w:t xml:space="preserve">Deliverable 1: </w:t>
      </w:r>
      <w:r>
        <w:rPr>
          <w:i/>
          <w:iCs/>
          <w:szCs w:val="24"/>
        </w:rPr>
        <w:t>Detailed proposal/inception report</w:t>
      </w:r>
    </w:p>
    <w:p w14:paraId="27957176" w14:textId="77777777" w:rsidR="00082FC8" w:rsidRDefault="00082FC8" w:rsidP="00846B08">
      <w:pPr>
        <w:spacing w:after="0" w:line="240" w:lineRule="auto"/>
        <w:jc w:val="both"/>
        <w:rPr>
          <w:b/>
          <w:bCs/>
          <w:szCs w:val="24"/>
        </w:rPr>
      </w:pPr>
    </w:p>
    <w:p w14:paraId="79D1C55F" w14:textId="2B091F3D" w:rsidR="00981C7A" w:rsidRDefault="00082FC8" w:rsidP="00846B08">
      <w:pPr>
        <w:spacing w:after="0" w:line="240" w:lineRule="auto"/>
        <w:jc w:val="both"/>
        <w:rPr>
          <w:szCs w:val="24"/>
        </w:rPr>
      </w:pPr>
      <w:r>
        <w:rPr>
          <w:b/>
          <w:bCs/>
          <w:szCs w:val="24"/>
        </w:rPr>
        <w:t xml:space="preserve">Task 2: </w:t>
      </w:r>
      <w:r w:rsidR="00981C7A">
        <w:rPr>
          <w:b/>
          <w:bCs/>
          <w:szCs w:val="24"/>
        </w:rPr>
        <w:t>Set up online visualization dashboard for MLSS data.</w:t>
      </w:r>
    </w:p>
    <w:p w14:paraId="0CB3B869" w14:textId="65B63AE1" w:rsidR="00981C7A" w:rsidRDefault="00981C7A" w:rsidP="00846B08">
      <w:pPr>
        <w:spacing w:after="0" w:line="240" w:lineRule="auto"/>
        <w:jc w:val="both"/>
        <w:rPr>
          <w:szCs w:val="24"/>
        </w:rPr>
      </w:pPr>
    </w:p>
    <w:p w14:paraId="1AFDC66C" w14:textId="76C6E644" w:rsidR="00981C7A" w:rsidRDefault="00981C7A" w:rsidP="00846B08">
      <w:pPr>
        <w:spacing w:after="0" w:line="240" w:lineRule="auto"/>
        <w:jc w:val="both"/>
        <w:rPr>
          <w:szCs w:val="24"/>
        </w:rPr>
      </w:pPr>
      <w:r>
        <w:rPr>
          <w:szCs w:val="24"/>
        </w:rPr>
        <w:t>The consultant will develop and establish an online, web-based dashboard for visualization of MLSS data. The consultant will lead in all aspects of the setting up of the dashboard, including selection of hosting and database software; coding; and uploading/population of data. The dashboard will have the following characteristics:</w:t>
      </w:r>
    </w:p>
    <w:p w14:paraId="477CC666" w14:textId="18D40F19" w:rsidR="00981C7A" w:rsidRDefault="00981C7A" w:rsidP="00846B08">
      <w:pPr>
        <w:spacing w:after="0" w:line="240" w:lineRule="auto"/>
        <w:jc w:val="both"/>
        <w:rPr>
          <w:szCs w:val="24"/>
        </w:rPr>
      </w:pPr>
    </w:p>
    <w:p w14:paraId="1A53F5F8" w14:textId="4F48858A" w:rsidR="00981C7A" w:rsidRDefault="00981C7A" w:rsidP="00981C7A">
      <w:pPr>
        <w:pStyle w:val="ListParagraph"/>
        <w:numPr>
          <w:ilvl w:val="0"/>
          <w:numId w:val="49"/>
        </w:numPr>
        <w:jc w:val="both"/>
      </w:pPr>
      <w:r>
        <w:t xml:space="preserve">Enable visualization of key MLSS indicators over time </w:t>
      </w:r>
      <w:r w:rsidR="00082FC8">
        <w:t>(</w:t>
      </w:r>
      <w:r>
        <w:t>across rounds</w:t>
      </w:r>
      <w:r w:rsidR="00082FC8">
        <w:t xml:space="preserve">) and across space (region/district) </w:t>
      </w:r>
    </w:p>
    <w:p w14:paraId="2C37DBAC" w14:textId="3CA56203" w:rsidR="00082FC8" w:rsidRDefault="00082FC8" w:rsidP="00981C7A">
      <w:pPr>
        <w:pStyle w:val="ListParagraph"/>
        <w:numPr>
          <w:ilvl w:val="0"/>
          <w:numId w:val="49"/>
        </w:numPr>
        <w:jc w:val="both"/>
      </w:pPr>
      <w:r>
        <w:t>Enable browsing of key indicators by level (school/teacher/student), topic (</w:t>
      </w:r>
      <w:proofErr w:type="gramStart"/>
      <w:r>
        <w:t>e.g.</w:t>
      </w:r>
      <w:proofErr w:type="gramEnd"/>
      <w:r>
        <w:t xml:space="preserve"> infrastructure, facilities, procedures, student profiles, learning outcomes)</w:t>
      </w:r>
    </w:p>
    <w:p w14:paraId="2FADDD1D" w14:textId="2CC272F2" w:rsidR="00082FC8" w:rsidRDefault="00082FC8" w:rsidP="00981C7A">
      <w:pPr>
        <w:pStyle w:val="ListParagraph"/>
        <w:numPr>
          <w:ilvl w:val="0"/>
          <w:numId w:val="49"/>
        </w:numPr>
        <w:jc w:val="both"/>
      </w:pPr>
      <w:r>
        <w:t>Additionally present background information on the MLSS and associated impact evaluations (provided by Task Team) including instruments, sampling, and interventions</w:t>
      </w:r>
    </w:p>
    <w:p w14:paraId="3AC06FED" w14:textId="6B386040" w:rsidR="00082FC8" w:rsidRDefault="00082FC8" w:rsidP="00981C7A">
      <w:pPr>
        <w:pStyle w:val="ListParagraph"/>
        <w:numPr>
          <w:ilvl w:val="0"/>
          <w:numId w:val="49"/>
        </w:numPr>
        <w:jc w:val="both"/>
      </w:pPr>
      <w:del w:id="0" w:author="Ravinder Casley Gera" w:date="2021-09-29T11:27:00Z">
        <w:r>
          <w:delText>Ability</w:delText>
        </w:r>
      </w:del>
      <w:ins w:id="1" w:author="Ravinder Casley Gera" w:date="2021-09-29T11:27:00Z">
        <w:r w:rsidR="00151FA5">
          <w:t>Facility</w:t>
        </w:r>
      </w:ins>
      <w:r>
        <w:t xml:space="preserve"> for administrators to </w:t>
      </w:r>
      <w:r w:rsidR="003C2BE8">
        <w:t>add additional data for existing indicators</w:t>
      </w:r>
      <w:r>
        <w:t xml:space="preserve"> from future rounds of MLSS/other sources</w:t>
      </w:r>
    </w:p>
    <w:p w14:paraId="00C1B6F8" w14:textId="6CD16EE8" w:rsidR="003C2BE8" w:rsidRDefault="003C2BE8" w:rsidP="00981C7A">
      <w:pPr>
        <w:pStyle w:val="ListParagraph"/>
        <w:numPr>
          <w:ilvl w:val="0"/>
          <w:numId w:val="49"/>
        </w:numPr>
        <w:jc w:val="both"/>
      </w:pPr>
      <w:del w:id="2" w:author="Ravinder Casley Gera" w:date="2021-09-29T11:27:00Z">
        <w:r>
          <w:delText>Ability</w:delText>
        </w:r>
      </w:del>
      <w:ins w:id="3" w:author="Ravinder Casley Gera" w:date="2021-09-29T11:27:00Z">
        <w:r w:rsidR="00151FA5">
          <w:t>Facility</w:t>
        </w:r>
      </w:ins>
      <w:r>
        <w:t xml:space="preserve"> for higher-level administrators to add new indicators in future</w:t>
      </w:r>
    </w:p>
    <w:p w14:paraId="3E96EA38" w14:textId="1CBC418C" w:rsidR="00082FC8" w:rsidRDefault="00082FC8" w:rsidP="00082FC8">
      <w:pPr>
        <w:pStyle w:val="ListParagraph"/>
        <w:numPr>
          <w:ilvl w:val="0"/>
          <w:numId w:val="49"/>
        </w:numPr>
        <w:jc w:val="both"/>
      </w:pPr>
      <w:r>
        <w:t xml:space="preserve">Ability for administrators/’power </w:t>
      </w:r>
      <w:proofErr w:type="gramStart"/>
      <w:r>
        <w:t>users’</w:t>
      </w:r>
      <w:proofErr w:type="gramEnd"/>
      <w:r>
        <w:t xml:space="preserve"> selected by administrators to extract visualizations for use in analytical outputs</w:t>
      </w:r>
    </w:p>
    <w:p w14:paraId="7D2B5812" w14:textId="77777777" w:rsidR="00DD6190" w:rsidRDefault="00DD6190" w:rsidP="00FF3FC1">
      <w:pPr>
        <w:pStyle w:val="ListParagraph"/>
        <w:jc w:val="both"/>
      </w:pPr>
    </w:p>
    <w:p w14:paraId="27D677E5" w14:textId="0D4D0600" w:rsidR="00082FC8" w:rsidRDefault="00082FC8" w:rsidP="00082FC8">
      <w:pPr>
        <w:jc w:val="both"/>
      </w:pPr>
      <w:r>
        <w:t>Support with arrangement of hosting</w:t>
      </w:r>
      <w:r w:rsidR="003C2BE8">
        <w:t>, including server and web domain,</w:t>
      </w:r>
      <w:r>
        <w:t xml:space="preserve"> will be provided by the Task Team and costs relating to hosting will not be borne by the consultant.</w:t>
      </w:r>
    </w:p>
    <w:p w14:paraId="463AA436" w14:textId="1A5C46FB" w:rsidR="00082FC8" w:rsidRPr="00E653CA" w:rsidRDefault="00116BC7" w:rsidP="00846B08">
      <w:pPr>
        <w:spacing w:after="0" w:line="240" w:lineRule="auto"/>
        <w:jc w:val="both"/>
        <w:rPr>
          <w:i/>
          <w:iCs/>
          <w:szCs w:val="24"/>
        </w:rPr>
      </w:pPr>
      <w:r w:rsidRPr="00E653CA">
        <w:rPr>
          <w:i/>
          <w:iCs/>
          <w:szCs w:val="24"/>
        </w:rPr>
        <w:t>Deliverable 2: Complete</w:t>
      </w:r>
      <w:r w:rsidR="00082FC8">
        <w:rPr>
          <w:i/>
          <w:iCs/>
          <w:szCs w:val="24"/>
        </w:rPr>
        <w:t xml:space="preserve"> and operational dashboard</w:t>
      </w:r>
    </w:p>
    <w:p w14:paraId="4EF6273D" w14:textId="544C2B65" w:rsidR="00116BC7" w:rsidRPr="00E653CA" w:rsidRDefault="00116BC7" w:rsidP="00846B08">
      <w:pPr>
        <w:spacing w:after="0" w:line="240" w:lineRule="auto"/>
        <w:jc w:val="both"/>
        <w:rPr>
          <w:b/>
          <w:bCs/>
          <w:szCs w:val="24"/>
        </w:rPr>
      </w:pPr>
    </w:p>
    <w:p w14:paraId="5105B48C" w14:textId="3C853BA7" w:rsidR="00116BC7" w:rsidRDefault="00116BC7" w:rsidP="00846B08">
      <w:pPr>
        <w:spacing w:after="0" w:line="240" w:lineRule="auto"/>
        <w:jc w:val="both"/>
        <w:rPr>
          <w:b/>
          <w:bCs/>
          <w:szCs w:val="24"/>
        </w:rPr>
      </w:pPr>
      <w:r w:rsidRPr="00E653CA">
        <w:rPr>
          <w:b/>
          <w:bCs/>
          <w:szCs w:val="24"/>
        </w:rPr>
        <w:t xml:space="preserve">Task </w:t>
      </w:r>
      <w:r w:rsidR="00082FC8">
        <w:rPr>
          <w:b/>
          <w:bCs/>
          <w:szCs w:val="24"/>
        </w:rPr>
        <w:t>3</w:t>
      </w:r>
      <w:r w:rsidRPr="00E653CA">
        <w:rPr>
          <w:b/>
          <w:bCs/>
          <w:szCs w:val="24"/>
        </w:rPr>
        <w:t xml:space="preserve">: </w:t>
      </w:r>
      <w:r w:rsidR="00082FC8">
        <w:rPr>
          <w:b/>
          <w:bCs/>
          <w:szCs w:val="24"/>
        </w:rPr>
        <w:t>Prepare dashboard documentation for both users and administrators</w:t>
      </w:r>
    </w:p>
    <w:p w14:paraId="54AC273E" w14:textId="6B6A5B33" w:rsidR="00082FC8" w:rsidRDefault="00082FC8" w:rsidP="00846B08">
      <w:pPr>
        <w:spacing w:after="0" w:line="240" w:lineRule="auto"/>
        <w:jc w:val="both"/>
        <w:rPr>
          <w:b/>
          <w:bCs/>
          <w:szCs w:val="24"/>
        </w:rPr>
      </w:pPr>
    </w:p>
    <w:p w14:paraId="6A39A005" w14:textId="3998BDA2" w:rsidR="00082FC8" w:rsidRPr="00082FC8" w:rsidRDefault="00082FC8" w:rsidP="00846B08">
      <w:pPr>
        <w:spacing w:after="0" w:line="240" w:lineRule="auto"/>
        <w:jc w:val="both"/>
        <w:rPr>
          <w:szCs w:val="24"/>
        </w:rPr>
      </w:pPr>
      <w:r w:rsidRPr="00082FC8">
        <w:rPr>
          <w:szCs w:val="24"/>
        </w:rPr>
        <w:t xml:space="preserve">The consultant will prepare simple documentation on the functioning of the online dashboard, included in a ‘help section’ on the dashboard to enable users to better use the system; and </w:t>
      </w:r>
      <w:del w:id="4" w:author="Ravinder Casley Gera" w:date="2021-09-29T11:27:00Z">
        <w:r w:rsidRPr="00082FC8">
          <w:rPr>
            <w:szCs w:val="24"/>
          </w:rPr>
          <w:delText>detailed</w:delText>
        </w:r>
      </w:del>
      <w:ins w:id="5" w:author="Ravinder Casley Gera" w:date="2021-09-29T11:27:00Z">
        <w:r w:rsidR="00151FA5">
          <w:rPr>
            <w:szCs w:val="24"/>
          </w:rPr>
          <w:t>basic</w:t>
        </w:r>
      </w:ins>
      <w:r w:rsidRPr="00082FC8">
        <w:rPr>
          <w:szCs w:val="24"/>
        </w:rPr>
        <w:t xml:space="preserve"> documentation on the administration of the dashboard to enable administrators to add new data, ex</w:t>
      </w:r>
      <w:r w:rsidR="003C2BE8">
        <w:rPr>
          <w:szCs w:val="24"/>
        </w:rPr>
        <w:t>port</w:t>
      </w:r>
      <w:r w:rsidRPr="00082FC8">
        <w:rPr>
          <w:szCs w:val="24"/>
        </w:rPr>
        <w:t xml:space="preserve"> </w:t>
      </w:r>
      <w:r w:rsidR="003C2BE8" w:rsidRPr="00082FC8">
        <w:rPr>
          <w:szCs w:val="24"/>
        </w:rPr>
        <w:t>visualizations</w:t>
      </w:r>
      <w:r w:rsidRPr="00082FC8">
        <w:rPr>
          <w:szCs w:val="24"/>
        </w:rPr>
        <w:t>, and perform other key functions.</w:t>
      </w:r>
    </w:p>
    <w:p w14:paraId="76E18939" w14:textId="77777777" w:rsidR="00082FC8" w:rsidRDefault="00082FC8" w:rsidP="00846B08">
      <w:pPr>
        <w:spacing w:after="0" w:line="240" w:lineRule="auto"/>
        <w:jc w:val="both"/>
        <w:rPr>
          <w:szCs w:val="24"/>
        </w:rPr>
      </w:pPr>
    </w:p>
    <w:p w14:paraId="1D3F0612" w14:textId="3EA1282C" w:rsidR="00116BC7" w:rsidRPr="00E653CA" w:rsidRDefault="00E653CA" w:rsidP="00846B08">
      <w:pPr>
        <w:spacing w:after="0" w:line="240" w:lineRule="auto"/>
        <w:jc w:val="both"/>
        <w:rPr>
          <w:i/>
          <w:iCs/>
          <w:szCs w:val="24"/>
        </w:rPr>
      </w:pPr>
      <w:r w:rsidRPr="00E653CA">
        <w:rPr>
          <w:i/>
          <w:iCs/>
        </w:rPr>
        <w:t>Deliverable</w:t>
      </w:r>
      <w:r>
        <w:rPr>
          <w:i/>
          <w:iCs/>
        </w:rPr>
        <w:t xml:space="preserve"> 3</w:t>
      </w:r>
      <w:r w:rsidRPr="00E653CA">
        <w:rPr>
          <w:i/>
          <w:iCs/>
        </w:rPr>
        <w:t xml:space="preserve">: </w:t>
      </w:r>
      <w:r w:rsidR="00082FC8">
        <w:rPr>
          <w:i/>
          <w:iCs/>
        </w:rPr>
        <w:t>documentation on dashboard functions for both users and administrators</w:t>
      </w:r>
    </w:p>
    <w:p w14:paraId="42453F26" w14:textId="77777777" w:rsidR="00116BC7" w:rsidRDefault="00116BC7" w:rsidP="00846B08">
      <w:pPr>
        <w:spacing w:after="0" w:line="240" w:lineRule="auto"/>
        <w:jc w:val="both"/>
        <w:rPr>
          <w:szCs w:val="24"/>
        </w:rPr>
      </w:pPr>
    </w:p>
    <w:p w14:paraId="315D82D0" w14:textId="77777777" w:rsidR="00DD6190" w:rsidRDefault="00DD6190" w:rsidP="00846B08">
      <w:pPr>
        <w:spacing w:after="0" w:line="240" w:lineRule="auto"/>
        <w:jc w:val="both"/>
        <w:rPr>
          <w:ins w:id="6" w:author="Ravinder Casley Gera" w:date="2021-09-29T11:27:00Z"/>
          <w:b/>
          <w:bCs/>
          <w:szCs w:val="24"/>
        </w:rPr>
      </w:pPr>
    </w:p>
    <w:p w14:paraId="1352FF8B" w14:textId="02DE9DEF" w:rsidR="00116BC7" w:rsidRDefault="00E653CA" w:rsidP="00846B08">
      <w:pPr>
        <w:spacing w:after="0" w:line="240" w:lineRule="auto"/>
        <w:jc w:val="both"/>
        <w:rPr>
          <w:b/>
          <w:bCs/>
          <w:szCs w:val="24"/>
        </w:rPr>
      </w:pPr>
      <w:r w:rsidRPr="00E653CA">
        <w:rPr>
          <w:b/>
          <w:bCs/>
          <w:szCs w:val="24"/>
        </w:rPr>
        <w:lastRenderedPageBreak/>
        <w:t xml:space="preserve">Task </w:t>
      </w:r>
      <w:r w:rsidR="00082FC8">
        <w:rPr>
          <w:b/>
          <w:bCs/>
          <w:szCs w:val="24"/>
        </w:rPr>
        <w:t>4</w:t>
      </w:r>
      <w:r w:rsidRPr="00E653CA">
        <w:rPr>
          <w:b/>
          <w:bCs/>
          <w:szCs w:val="24"/>
        </w:rPr>
        <w:t xml:space="preserve">: </w:t>
      </w:r>
      <w:r w:rsidR="00082FC8">
        <w:rPr>
          <w:b/>
          <w:bCs/>
          <w:szCs w:val="24"/>
        </w:rPr>
        <w:t>Sensitization on dashboard for administrators and key users</w:t>
      </w:r>
    </w:p>
    <w:p w14:paraId="488B85A4" w14:textId="77777777" w:rsidR="00DD6190" w:rsidRDefault="00DD6190" w:rsidP="00846B08">
      <w:pPr>
        <w:spacing w:after="0" w:line="240" w:lineRule="auto"/>
        <w:jc w:val="both"/>
        <w:rPr>
          <w:ins w:id="7" w:author="Ravinder Casley Gera" w:date="2021-09-29T11:27:00Z"/>
          <w:szCs w:val="24"/>
        </w:rPr>
      </w:pPr>
    </w:p>
    <w:p w14:paraId="27F125DE" w14:textId="6B7026C0" w:rsidR="00082FC8" w:rsidRPr="00803970" w:rsidRDefault="00082FC8" w:rsidP="00846B08">
      <w:pPr>
        <w:spacing w:after="0" w:line="240" w:lineRule="auto"/>
        <w:jc w:val="both"/>
        <w:rPr>
          <w:szCs w:val="24"/>
        </w:rPr>
      </w:pPr>
      <w:r w:rsidRPr="00803970">
        <w:rPr>
          <w:szCs w:val="24"/>
        </w:rPr>
        <w:t>The consultant will conduct 1-2 workshops of one day each introducing the dashboard to administrators and key users</w:t>
      </w:r>
      <w:r w:rsidR="00803970" w:rsidRPr="00803970">
        <w:rPr>
          <w:szCs w:val="24"/>
        </w:rPr>
        <w:t>, including demonstration of key functions, and potential problems and how to address them.</w:t>
      </w:r>
      <w:r w:rsidR="00803970">
        <w:rPr>
          <w:szCs w:val="24"/>
        </w:rPr>
        <w:t xml:space="preserve"> The sensitizations will be completed via videoconference and no travel will be required.</w:t>
      </w:r>
    </w:p>
    <w:p w14:paraId="254193D6" w14:textId="5FD13D9A" w:rsidR="00116BC7" w:rsidRDefault="00116BC7" w:rsidP="00846B08">
      <w:pPr>
        <w:spacing w:after="0" w:line="240" w:lineRule="auto"/>
        <w:jc w:val="both"/>
        <w:rPr>
          <w:szCs w:val="24"/>
        </w:rPr>
      </w:pPr>
    </w:p>
    <w:p w14:paraId="4ED65C96" w14:textId="752566AC" w:rsidR="00E653CA" w:rsidRDefault="00E653CA" w:rsidP="00803970">
      <w:pPr>
        <w:spacing w:after="0" w:line="240" w:lineRule="auto"/>
        <w:jc w:val="both"/>
        <w:rPr>
          <w:i/>
          <w:iCs/>
          <w:szCs w:val="24"/>
        </w:rPr>
      </w:pPr>
      <w:r>
        <w:rPr>
          <w:i/>
          <w:iCs/>
          <w:szCs w:val="24"/>
        </w:rPr>
        <w:t xml:space="preserve">Deliverable 4: </w:t>
      </w:r>
      <w:r w:rsidR="00803970">
        <w:rPr>
          <w:i/>
          <w:iCs/>
          <w:szCs w:val="24"/>
        </w:rPr>
        <w:t>Brief report on completed sensitizations.</w:t>
      </w:r>
    </w:p>
    <w:p w14:paraId="36E0CFF8" w14:textId="77777777" w:rsidR="002D58FE" w:rsidRPr="00803970" w:rsidRDefault="002D58FE" w:rsidP="00803970">
      <w:pPr>
        <w:spacing w:after="0" w:line="240" w:lineRule="auto"/>
        <w:jc w:val="both"/>
        <w:rPr>
          <w:i/>
          <w:iCs/>
          <w:szCs w:val="24"/>
        </w:rPr>
      </w:pPr>
    </w:p>
    <w:p w14:paraId="6E193A6A" w14:textId="7CDD3F67" w:rsidR="00C805B6" w:rsidRPr="00C805B6" w:rsidRDefault="00C805B6" w:rsidP="00C805B6">
      <w:pPr>
        <w:jc w:val="both"/>
        <w:rPr>
          <w:b/>
          <w:bCs/>
        </w:rPr>
      </w:pPr>
      <w:r w:rsidRPr="00C805B6">
        <w:rPr>
          <w:b/>
          <w:bCs/>
        </w:rPr>
        <w:t>Timeframe and Reporting:</w:t>
      </w:r>
    </w:p>
    <w:p w14:paraId="43300B84" w14:textId="77777777" w:rsidR="00C805B6" w:rsidRDefault="00C805B6" w:rsidP="00C805B6">
      <w:pPr>
        <w:spacing w:after="240" w:line="240" w:lineRule="auto"/>
        <w:jc w:val="both"/>
        <w:rPr>
          <w:rFonts w:cstheme="minorHAnsi"/>
          <w:szCs w:val="24"/>
        </w:rPr>
      </w:pPr>
      <w:r w:rsidRPr="00E8566A">
        <w:rPr>
          <w:rFonts w:cstheme="minorHAnsi"/>
        </w:rPr>
        <w:t xml:space="preserve">The consultant will report to the TTL Salman Asim (Senior Economist) and work with support and guidance  of </w:t>
      </w:r>
      <w:r>
        <w:rPr>
          <w:rFonts w:cstheme="minorHAnsi"/>
        </w:rPr>
        <w:t>Malawi</w:t>
      </w:r>
      <w:r w:rsidRPr="00E8566A">
        <w:rPr>
          <w:rFonts w:cstheme="minorHAnsi"/>
        </w:rPr>
        <w:t xml:space="preserve"> Education team.</w:t>
      </w:r>
      <w:r w:rsidRPr="00895D13">
        <w:rPr>
          <w:rFonts w:cstheme="minorHAnsi"/>
          <w:szCs w:val="24"/>
        </w:rPr>
        <w:t xml:space="preserve"> </w:t>
      </w:r>
    </w:p>
    <w:p w14:paraId="46D3B769" w14:textId="7680C382" w:rsidR="00C805B6" w:rsidRPr="00C805B6" w:rsidRDefault="00C805B6" w:rsidP="00C805B6">
      <w:pPr>
        <w:spacing w:after="240" w:line="240" w:lineRule="auto"/>
        <w:jc w:val="both"/>
        <w:rPr>
          <w:rFonts w:cstheme="minorHAnsi"/>
        </w:rPr>
      </w:pPr>
      <w:r w:rsidRPr="00E87695">
        <w:rPr>
          <w:rFonts w:cstheme="minorHAnsi"/>
        </w:rPr>
        <w:t>The consultant will work remotely.</w:t>
      </w:r>
      <w:r>
        <w:rPr>
          <w:rFonts w:cstheme="minorHAnsi"/>
        </w:rPr>
        <w:t xml:space="preserve"> The appointment is on part-time basis for </w:t>
      </w:r>
      <w:del w:id="8" w:author="Ravinder Casley Gera" w:date="2021-09-29T11:27:00Z">
        <w:r w:rsidR="00803970">
          <w:rPr>
            <w:rFonts w:cstheme="minorHAnsi"/>
          </w:rPr>
          <w:delText>5</w:delText>
        </w:r>
        <w:r>
          <w:rPr>
            <w:rFonts w:cstheme="minorHAnsi"/>
          </w:rPr>
          <w:delText>0</w:delText>
        </w:r>
      </w:del>
      <w:ins w:id="9" w:author="Ravinder Casley Gera" w:date="2021-09-29T11:27:00Z">
        <w:r w:rsidR="00DD6190">
          <w:rPr>
            <w:rFonts w:cstheme="minorHAnsi"/>
          </w:rPr>
          <w:t>6</w:t>
        </w:r>
        <w:r>
          <w:rPr>
            <w:rFonts w:cstheme="minorHAnsi"/>
          </w:rPr>
          <w:t>0</w:t>
        </w:r>
      </w:ins>
      <w:r>
        <w:rPr>
          <w:rFonts w:cstheme="minorHAnsi"/>
        </w:rPr>
        <w:t xml:space="preserve"> contracted days to </w:t>
      </w:r>
      <w:del w:id="10" w:author="Ravinder Casley Gera" w:date="2021-09-29T11:27:00Z">
        <w:r w:rsidR="00803970">
          <w:rPr>
            <w:rFonts w:cstheme="minorHAnsi"/>
          </w:rPr>
          <w:delText>December</w:delText>
        </w:r>
      </w:del>
      <w:ins w:id="11" w:author="Ravinder Casley Gera" w:date="2021-09-29T11:27:00Z">
        <w:r w:rsidR="00DD6190">
          <w:rPr>
            <w:rFonts w:cstheme="minorHAnsi"/>
          </w:rPr>
          <w:t>January</w:t>
        </w:r>
      </w:ins>
      <w:r>
        <w:rPr>
          <w:rFonts w:cstheme="minorHAnsi"/>
        </w:rPr>
        <w:t xml:space="preserve"> 3</w:t>
      </w:r>
      <w:r w:rsidR="00803970">
        <w:rPr>
          <w:rFonts w:cstheme="minorHAnsi"/>
        </w:rPr>
        <w:t>1</w:t>
      </w:r>
      <w:r>
        <w:rPr>
          <w:rFonts w:cstheme="minorHAnsi"/>
        </w:rPr>
        <w:t>, 2021.</w:t>
      </w:r>
    </w:p>
    <w:p w14:paraId="122F28C0" w14:textId="617F6A49" w:rsidR="00C3140F" w:rsidRDefault="00F643FB" w:rsidP="00C3140F">
      <w:pPr>
        <w:spacing w:after="0" w:line="240" w:lineRule="auto"/>
        <w:jc w:val="both"/>
        <w:rPr>
          <w:b/>
          <w:bCs/>
          <w:szCs w:val="24"/>
        </w:rPr>
      </w:pPr>
      <w:r w:rsidRPr="00C250F5">
        <w:rPr>
          <w:b/>
          <w:bCs/>
          <w:szCs w:val="24"/>
        </w:rPr>
        <w:t>Selection Criteria:</w:t>
      </w:r>
    </w:p>
    <w:p w14:paraId="701D4BC2" w14:textId="77777777" w:rsidR="004E012F" w:rsidRPr="00C250F5" w:rsidRDefault="004E012F" w:rsidP="00C3140F">
      <w:pPr>
        <w:spacing w:after="0" w:line="240" w:lineRule="auto"/>
        <w:jc w:val="both"/>
        <w:rPr>
          <w:b/>
          <w:bCs/>
          <w:szCs w:val="24"/>
        </w:rPr>
      </w:pPr>
    </w:p>
    <w:p w14:paraId="123C223A" w14:textId="318A8B0D" w:rsidR="00115C19" w:rsidRPr="00C250F5" w:rsidRDefault="00C250F5" w:rsidP="00C3140F">
      <w:pPr>
        <w:pStyle w:val="ListParagraph"/>
        <w:numPr>
          <w:ilvl w:val="0"/>
          <w:numId w:val="45"/>
        </w:numPr>
      </w:pPr>
      <w:r>
        <w:t>Master’s Degree</w:t>
      </w:r>
      <w:r w:rsidR="00115C19" w:rsidRPr="00C250F5">
        <w:t xml:space="preserve"> </w:t>
      </w:r>
      <w:r w:rsidR="00C3140F" w:rsidRPr="00C250F5">
        <w:t xml:space="preserve">in statistics, mathematics, economics, or another field with strong </w:t>
      </w:r>
      <w:r w:rsidR="00115C19" w:rsidRPr="00C250F5">
        <w:t>quantitative</w:t>
      </w:r>
      <w:r w:rsidR="00C3140F" w:rsidRPr="00C250F5">
        <w:t xml:space="preserve"> content</w:t>
      </w:r>
    </w:p>
    <w:p w14:paraId="27F9C8D0" w14:textId="65CD3A80" w:rsidR="00C3140F" w:rsidRDefault="004E3A04" w:rsidP="00C3140F">
      <w:pPr>
        <w:pStyle w:val="ListParagraph"/>
        <w:numPr>
          <w:ilvl w:val="0"/>
          <w:numId w:val="45"/>
        </w:numPr>
      </w:pPr>
      <w:r>
        <w:t>5-8 years’ e</w:t>
      </w:r>
      <w:r w:rsidR="00115C19" w:rsidRPr="00C250F5">
        <w:t>xperience in data management</w:t>
      </w:r>
      <w:r>
        <w:t xml:space="preserve">, </w:t>
      </w:r>
      <w:r w:rsidR="00115C19" w:rsidRPr="00C250F5">
        <w:t>analysis</w:t>
      </w:r>
      <w:r w:rsidR="000D5FAB" w:rsidRPr="00C250F5">
        <w:t xml:space="preserve"> </w:t>
      </w:r>
      <w:r>
        <w:t xml:space="preserve">or presentation </w:t>
      </w:r>
      <w:r w:rsidR="000D5FAB" w:rsidRPr="00C250F5">
        <w:t>of complex datasets</w:t>
      </w:r>
    </w:p>
    <w:p w14:paraId="0D4A1F23" w14:textId="7765C784" w:rsidR="004E3A04" w:rsidRPr="00C250F5" w:rsidRDefault="004E3A04" w:rsidP="00C3140F">
      <w:pPr>
        <w:pStyle w:val="ListParagraph"/>
        <w:numPr>
          <w:ilvl w:val="0"/>
          <w:numId w:val="45"/>
        </w:numPr>
      </w:pPr>
      <w:r>
        <w:t xml:space="preserve">Experience in preparation of online dashboards and </w:t>
      </w:r>
      <w:r w:rsidR="002D58FE">
        <w:t>visualization of complex data</w:t>
      </w:r>
    </w:p>
    <w:p w14:paraId="2A3B5F60" w14:textId="66B2D1BE" w:rsidR="005F005C" w:rsidRPr="00C250F5" w:rsidRDefault="005F005C" w:rsidP="002D58FE">
      <w:pPr>
        <w:pStyle w:val="ListParagraph"/>
        <w:numPr>
          <w:ilvl w:val="0"/>
          <w:numId w:val="45"/>
        </w:numPr>
      </w:pPr>
      <w:r w:rsidRPr="00C250F5">
        <w:t>Advanced technical skills</w:t>
      </w:r>
      <w:r w:rsidR="00115C19" w:rsidRPr="00C250F5">
        <w:t xml:space="preserve"> in Stata</w:t>
      </w:r>
      <w:r w:rsidR="000B4939" w:rsidRPr="00C250F5">
        <w:t xml:space="preserve">; </w:t>
      </w:r>
      <w:r w:rsidRPr="00C250F5">
        <w:t>R; and Tableau</w:t>
      </w:r>
    </w:p>
    <w:p w14:paraId="1561FACD" w14:textId="77777777" w:rsidR="00C3140F" w:rsidRPr="00C250F5" w:rsidRDefault="00C3140F" w:rsidP="00C3140F">
      <w:pPr>
        <w:pStyle w:val="ListParagraph"/>
        <w:numPr>
          <w:ilvl w:val="0"/>
          <w:numId w:val="45"/>
        </w:numPr>
      </w:pPr>
      <w:r w:rsidRPr="00C250F5">
        <w:t>High motivation</w:t>
      </w:r>
      <w:r w:rsidR="00115C19" w:rsidRPr="00C250F5">
        <w:t xml:space="preserve"> and</w:t>
      </w:r>
      <w:r w:rsidRPr="00C250F5">
        <w:t xml:space="preserve"> initiative, </w:t>
      </w:r>
      <w:r w:rsidR="00115C19" w:rsidRPr="00C250F5">
        <w:t>ability to work effectively with light supervision and meet deadlines and quality standards</w:t>
      </w:r>
    </w:p>
    <w:p w14:paraId="6ADF3914" w14:textId="77777777" w:rsidR="00C3140F" w:rsidRPr="00C250F5" w:rsidRDefault="00C3140F" w:rsidP="00C3140F">
      <w:pPr>
        <w:pStyle w:val="ListParagraph"/>
        <w:numPr>
          <w:ilvl w:val="0"/>
          <w:numId w:val="45"/>
        </w:numPr>
      </w:pPr>
      <w:r w:rsidRPr="00C250F5">
        <w:t>Ability to work under pressure and work flexibly on a range of assignments, to adjust to changing needs, and to prioritize among evolving tasks</w:t>
      </w:r>
    </w:p>
    <w:p w14:paraId="3C750771" w14:textId="0EE1AE7B" w:rsidR="00C92872" w:rsidRPr="00C250F5" w:rsidRDefault="00A07924" w:rsidP="00C92872">
      <w:pPr>
        <w:pStyle w:val="ListParagraph"/>
        <w:numPr>
          <w:ilvl w:val="0"/>
          <w:numId w:val="45"/>
        </w:numPr>
      </w:pPr>
      <w:r w:rsidRPr="00C250F5">
        <w:t xml:space="preserve">Ability to be </w:t>
      </w:r>
      <w:r w:rsidR="005F005C" w:rsidRPr="00C250F5">
        <w:t>based in, or travel frequently to,</w:t>
      </w:r>
      <w:r w:rsidR="00C3140F" w:rsidRPr="00C250F5">
        <w:t xml:space="preserve"> </w:t>
      </w:r>
      <w:r w:rsidR="000B4939" w:rsidRPr="00C250F5">
        <w:t>Washington, DC</w:t>
      </w:r>
      <w:r w:rsidR="00C3140F" w:rsidRPr="00C250F5">
        <w:t xml:space="preserve"> </w:t>
      </w:r>
      <w:r w:rsidR="005F005C" w:rsidRPr="00C250F5">
        <w:t>as required during</w:t>
      </w:r>
      <w:r w:rsidRPr="00C250F5">
        <w:t xml:space="preserve"> duration of contract</w:t>
      </w:r>
    </w:p>
    <w:p w14:paraId="1063A9C1" w14:textId="77777777" w:rsidR="00C92872" w:rsidRPr="00C250F5" w:rsidRDefault="00C92872" w:rsidP="00C92872">
      <w:pPr>
        <w:pStyle w:val="ListParagraph"/>
        <w:ind w:left="360"/>
      </w:pPr>
    </w:p>
    <w:p w14:paraId="2C3D3A6B" w14:textId="5B795FE5" w:rsidR="00AC5DDA" w:rsidRPr="00C805B6" w:rsidRDefault="00C92872" w:rsidP="00C805B6">
      <w:pPr>
        <w:spacing w:line="240" w:lineRule="auto"/>
        <w:rPr>
          <w:szCs w:val="24"/>
        </w:rPr>
      </w:pPr>
      <w:r w:rsidRPr="00C250F5">
        <w:rPr>
          <w:szCs w:val="24"/>
        </w:rPr>
        <w:t xml:space="preserve">The World Bank Group is committed to achieving diversity in terms of gender, nationality, culture and educational background. Individuals with disabilities are equally encouraged to apply. All applications will be treated in the strictest confidence. </w:t>
      </w:r>
    </w:p>
    <w:sectPr w:rsidR="00AC5DDA" w:rsidRPr="00C805B6" w:rsidSect="0091598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A4FF" w14:textId="77777777" w:rsidR="0003783F" w:rsidRDefault="0003783F">
      <w:pPr>
        <w:spacing w:after="0" w:line="240" w:lineRule="auto"/>
      </w:pPr>
      <w:r>
        <w:separator/>
      </w:r>
    </w:p>
  </w:endnote>
  <w:endnote w:type="continuationSeparator" w:id="0">
    <w:p w14:paraId="5E404843" w14:textId="77777777" w:rsidR="0003783F" w:rsidRDefault="0003783F">
      <w:pPr>
        <w:spacing w:after="0" w:line="240" w:lineRule="auto"/>
      </w:pPr>
      <w:r>
        <w:continuationSeparator/>
      </w:r>
    </w:p>
  </w:endnote>
  <w:endnote w:type="continuationNotice" w:id="1">
    <w:p w14:paraId="05AF1475" w14:textId="77777777" w:rsidR="0003783F" w:rsidRDefault="000378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CD56" w14:textId="77777777" w:rsidR="00FF3FC1" w:rsidRDefault="00FF3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B791B" w14:textId="77777777" w:rsidR="0003783F" w:rsidRDefault="0003783F">
      <w:pPr>
        <w:spacing w:after="0" w:line="240" w:lineRule="auto"/>
      </w:pPr>
      <w:r>
        <w:separator/>
      </w:r>
    </w:p>
  </w:footnote>
  <w:footnote w:type="continuationSeparator" w:id="0">
    <w:p w14:paraId="2A90BDB3" w14:textId="77777777" w:rsidR="0003783F" w:rsidRDefault="0003783F">
      <w:pPr>
        <w:spacing w:after="0" w:line="240" w:lineRule="auto"/>
      </w:pPr>
      <w:r>
        <w:continuationSeparator/>
      </w:r>
    </w:p>
  </w:footnote>
  <w:footnote w:type="continuationNotice" w:id="1">
    <w:p w14:paraId="21A6ECDD" w14:textId="77777777" w:rsidR="0003783F" w:rsidRDefault="000378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E476" w14:textId="77777777" w:rsidR="00FF3FC1" w:rsidRDefault="00FF3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E8635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5593A"/>
    <w:multiLevelType w:val="hybridMultilevel"/>
    <w:tmpl w:val="86F60204"/>
    <w:lvl w:ilvl="0" w:tplc="121AE194">
      <w:start w:val="1"/>
      <w:numFmt w:val="decimal"/>
      <w:lvlText w:val="%1."/>
      <w:lvlJc w:val="left"/>
      <w:pPr>
        <w:tabs>
          <w:tab w:val="num" w:pos="360"/>
        </w:tabs>
        <w:ind w:left="0" w:firstLine="0"/>
      </w:pPr>
      <w:rPr>
        <w:rFonts w:hint="default"/>
        <w:b w:val="0"/>
      </w:rPr>
    </w:lvl>
    <w:lvl w:ilvl="1" w:tplc="E4B21D22">
      <w:start w:val="1"/>
      <w:numFmt w:val="lowerLetter"/>
      <w:lvlText w:val="(%2)"/>
      <w:lvlJc w:val="left"/>
      <w:pPr>
        <w:tabs>
          <w:tab w:val="num" w:pos="720"/>
        </w:tabs>
        <w:ind w:left="1080" w:firstLine="0"/>
      </w:pPr>
      <w:rPr>
        <w:rFonts w:hint="default"/>
      </w:rPr>
    </w:lvl>
    <w:lvl w:ilvl="2" w:tplc="73C4CA50">
      <w:start w:val="1"/>
      <w:numFmt w:val="lowerRoma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6C2A5F"/>
    <w:multiLevelType w:val="hybridMultilevel"/>
    <w:tmpl w:val="69346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95302F"/>
    <w:multiLevelType w:val="hybridMultilevel"/>
    <w:tmpl w:val="60C6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55644"/>
    <w:multiLevelType w:val="hybridMultilevel"/>
    <w:tmpl w:val="5986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E6B2D"/>
    <w:multiLevelType w:val="hybridMultilevel"/>
    <w:tmpl w:val="EA682DF8"/>
    <w:lvl w:ilvl="0" w:tplc="DE4823DA">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D46D77"/>
    <w:multiLevelType w:val="hybridMultilevel"/>
    <w:tmpl w:val="51A4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E6DA7"/>
    <w:multiLevelType w:val="hybridMultilevel"/>
    <w:tmpl w:val="EBE0A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630CFC"/>
    <w:multiLevelType w:val="hybridMultilevel"/>
    <w:tmpl w:val="89E0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6D046F"/>
    <w:multiLevelType w:val="hybridMultilevel"/>
    <w:tmpl w:val="C6FEA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966CA7"/>
    <w:multiLevelType w:val="hybridMultilevel"/>
    <w:tmpl w:val="058E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00C74"/>
    <w:multiLevelType w:val="hybridMultilevel"/>
    <w:tmpl w:val="E1CC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A7C30"/>
    <w:multiLevelType w:val="hybridMultilevel"/>
    <w:tmpl w:val="37CC11D6"/>
    <w:lvl w:ilvl="0" w:tplc="514E8616">
      <w:start w:val="1"/>
      <w:numFmt w:val="bullet"/>
      <w:lvlText w:val=""/>
      <w:lvlJc w:val="left"/>
      <w:pPr>
        <w:tabs>
          <w:tab w:val="num" w:pos="216"/>
        </w:tabs>
        <w:ind w:left="216" w:hanging="216"/>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1014F3F"/>
    <w:multiLevelType w:val="hybridMultilevel"/>
    <w:tmpl w:val="4574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F591B"/>
    <w:multiLevelType w:val="hybridMultilevel"/>
    <w:tmpl w:val="409A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D549C"/>
    <w:multiLevelType w:val="hybridMultilevel"/>
    <w:tmpl w:val="62164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2024B6"/>
    <w:multiLevelType w:val="hybridMultilevel"/>
    <w:tmpl w:val="11EE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85093"/>
    <w:multiLevelType w:val="hybridMultilevel"/>
    <w:tmpl w:val="A02AEBB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35B63941"/>
    <w:multiLevelType w:val="hybridMultilevel"/>
    <w:tmpl w:val="45F0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B6443"/>
    <w:multiLevelType w:val="hybridMultilevel"/>
    <w:tmpl w:val="08EE0A88"/>
    <w:lvl w:ilvl="0" w:tplc="04090001">
      <w:start w:val="1"/>
      <w:numFmt w:val="bullet"/>
      <w:lvlText w:val=""/>
      <w:lvlJc w:val="left"/>
      <w:pPr>
        <w:ind w:left="720" w:hanging="360"/>
      </w:pPr>
      <w:rPr>
        <w:rFonts w:ascii="Symbol" w:hAnsi="Symbol" w:hint="default"/>
      </w:rPr>
    </w:lvl>
    <w:lvl w:ilvl="1" w:tplc="97EA7F46">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D11F7"/>
    <w:multiLevelType w:val="hybridMultilevel"/>
    <w:tmpl w:val="DAE8A882"/>
    <w:lvl w:ilvl="0" w:tplc="04090001">
      <w:start w:val="1"/>
      <w:numFmt w:val="bullet"/>
      <w:lvlText w:val=""/>
      <w:lvlJc w:val="left"/>
      <w:pPr>
        <w:tabs>
          <w:tab w:val="num" w:pos="360"/>
        </w:tabs>
        <w:ind w:left="0" w:firstLine="0"/>
      </w:pPr>
      <w:rPr>
        <w:rFonts w:ascii="Symbol" w:hAnsi="Symbol" w:hint="default"/>
        <w:b w:val="0"/>
      </w:rPr>
    </w:lvl>
    <w:lvl w:ilvl="1" w:tplc="E4B21D22">
      <w:start w:val="1"/>
      <w:numFmt w:val="lowerLetter"/>
      <w:lvlText w:val="(%2)"/>
      <w:lvlJc w:val="left"/>
      <w:pPr>
        <w:tabs>
          <w:tab w:val="num" w:pos="720"/>
        </w:tabs>
        <w:ind w:left="1080" w:firstLine="0"/>
      </w:pPr>
      <w:rPr>
        <w:rFonts w:hint="default"/>
      </w:rPr>
    </w:lvl>
    <w:lvl w:ilvl="2" w:tplc="73C4CA50">
      <w:start w:val="1"/>
      <w:numFmt w:val="lowerRoma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936D9E"/>
    <w:multiLevelType w:val="hybridMultilevel"/>
    <w:tmpl w:val="3AB6A7E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Wingdings"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Wingdings"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Wingdings" w:hint="default"/>
      </w:rPr>
    </w:lvl>
    <w:lvl w:ilvl="8" w:tplc="04090005" w:tentative="1">
      <w:start w:val="1"/>
      <w:numFmt w:val="bullet"/>
      <w:lvlText w:val=""/>
      <w:lvlJc w:val="left"/>
      <w:pPr>
        <w:ind w:left="6516" w:hanging="360"/>
      </w:pPr>
      <w:rPr>
        <w:rFonts w:ascii="Wingdings" w:hAnsi="Wingdings" w:hint="default"/>
      </w:rPr>
    </w:lvl>
  </w:abstractNum>
  <w:abstractNum w:abstractNumId="22" w15:restartNumberingAfterBreak="0">
    <w:nsid w:val="49865265"/>
    <w:multiLevelType w:val="hybridMultilevel"/>
    <w:tmpl w:val="5A60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C5028"/>
    <w:multiLevelType w:val="hybridMultilevel"/>
    <w:tmpl w:val="8D322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C57D77"/>
    <w:multiLevelType w:val="hybridMultilevel"/>
    <w:tmpl w:val="484AA384"/>
    <w:lvl w:ilvl="0" w:tplc="72DE3916">
      <w:numFmt w:val="bullet"/>
      <w:lvlText w:val="•"/>
      <w:lvlJc w:val="left"/>
      <w:pPr>
        <w:ind w:left="360" w:hanging="360"/>
      </w:pPr>
      <w:rPr>
        <w:rFonts w:ascii="Times" w:eastAsiaTheme="minorEastAsia" w:hAns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A757CC"/>
    <w:multiLevelType w:val="hybridMultilevel"/>
    <w:tmpl w:val="DCE8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0605C"/>
    <w:multiLevelType w:val="multilevel"/>
    <w:tmpl w:val="C61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4A03B5"/>
    <w:multiLevelType w:val="hybridMultilevel"/>
    <w:tmpl w:val="C9766FD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542AE"/>
    <w:multiLevelType w:val="hybridMultilevel"/>
    <w:tmpl w:val="A6FA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5D4DDE"/>
    <w:multiLevelType w:val="hybridMultilevel"/>
    <w:tmpl w:val="E9A6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01E0E"/>
    <w:multiLevelType w:val="hybridMultilevel"/>
    <w:tmpl w:val="C8866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E0DCF"/>
    <w:multiLevelType w:val="hybridMultilevel"/>
    <w:tmpl w:val="DCC892BA"/>
    <w:lvl w:ilvl="0" w:tplc="72DE3916">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A619E"/>
    <w:multiLevelType w:val="hybridMultilevel"/>
    <w:tmpl w:val="7FBCC65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3" w15:restartNumberingAfterBreak="0">
    <w:nsid w:val="5F476BA5"/>
    <w:multiLevelType w:val="hybridMultilevel"/>
    <w:tmpl w:val="0AD029F8"/>
    <w:lvl w:ilvl="0" w:tplc="4DB20D0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96338B"/>
    <w:multiLevelType w:val="hybridMultilevel"/>
    <w:tmpl w:val="2518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C2897"/>
    <w:multiLevelType w:val="hybridMultilevel"/>
    <w:tmpl w:val="AA9A42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B64BC"/>
    <w:multiLevelType w:val="hybridMultilevel"/>
    <w:tmpl w:val="8BB2A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00FBF"/>
    <w:multiLevelType w:val="hybridMultilevel"/>
    <w:tmpl w:val="7808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7D62DF"/>
    <w:multiLevelType w:val="hybridMultilevel"/>
    <w:tmpl w:val="931C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94974"/>
    <w:multiLevelType w:val="hybridMultilevel"/>
    <w:tmpl w:val="56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D229E"/>
    <w:multiLevelType w:val="hybridMultilevel"/>
    <w:tmpl w:val="8E30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EE5771"/>
    <w:multiLevelType w:val="hybridMultilevel"/>
    <w:tmpl w:val="ADEE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216A52"/>
    <w:multiLevelType w:val="hybridMultilevel"/>
    <w:tmpl w:val="CDDAB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3D4B77"/>
    <w:multiLevelType w:val="hybridMultilevel"/>
    <w:tmpl w:val="9C50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41304"/>
    <w:multiLevelType w:val="hybridMultilevel"/>
    <w:tmpl w:val="61DE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B94AC9"/>
    <w:multiLevelType w:val="hybridMultilevel"/>
    <w:tmpl w:val="6876CF0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E3240E"/>
    <w:multiLevelType w:val="hybridMultilevel"/>
    <w:tmpl w:val="A66C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F151E"/>
    <w:multiLevelType w:val="hybridMultilevel"/>
    <w:tmpl w:val="FF945588"/>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A34648DA">
      <w:start w:val="7"/>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F67B1"/>
    <w:multiLevelType w:val="hybridMultilevel"/>
    <w:tmpl w:val="6492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22"/>
  </w:num>
  <w:num w:numId="4">
    <w:abstractNumId w:val="27"/>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32"/>
  </w:num>
  <w:num w:numId="8">
    <w:abstractNumId w:val="41"/>
  </w:num>
  <w:num w:numId="9">
    <w:abstractNumId w:val="17"/>
  </w:num>
  <w:num w:numId="10">
    <w:abstractNumId w:val="0"/>
  </w:num>
  <w:num w:numId="11">
    <w:abstractNumId w:val="5"/>
  </w:num>
  <w:num w:numId="12">
    <w:abstractNumId w:val="13"/>
  </w:num>
  <w:num w:numId="13">
    <w:abstractNumId w:val="44"/>
  </w:num>
  <w:num w:numId="14">
    <w:abstractNumId w:val="15"/>
  </w:num>
  <w:num w:numId="15">
    <w:abstractNumId w:val="6"/>
  </w:num>
  <w:num w:numId="16">
    <w:abstractNumId w:val="19"/>
  </w:num>
  <w:num w:numId="17">
    <w:abstractNumId w:val="30"/>
  </w:num>
  <w:num w:numId="18">
    <w:abstractNumId w:val="47"/>
  </w:num>
  <w:num w:numId="19">
    <w:abstractNumId w:val="3"/>
  </w:num>
  <w:num w:numId="20">
    <w:abstractNumId w:val="38"/>
  </w:num>
  <w:num w:numId="21">
    <w:abstractNumId w:val="36"/>
  </w:num>
  <w:num w:numId="22">
    <w:abstractNumId w:val="29"/>
  </w:num>
  <w:num w:numId="23">
    <w:abstractNumId w:val="46"/>
  </w:num>
  <w:num w:numId="24">
    <w:abstractNumId w:val="9"/>
  </w:num>
  <w:num w:numId="25">
    <w:abstractNumId w:val="35"/>
  </w:num>
  <w:num w:numId="26">
    <w:abstractNumId w:val="21"/>
  </w:num>
  <w:num w:numId="27">
    <w:abstractNumId w:val="18"/>
  </w:num>
  <w:num w:numId="28">
    <w:abstractNumId w:val="2"/>
  </w:num>
  <w:num w:numId="29">
    <w:abstractNumId w:val="45"/>
  </w:num>
  <w:num w:numId="30">
    <w:abstractNumId w:val="4"/>
  </w:num>
  <w:num w:numId="31">
    <w:abstractNumId w:val="25"/>
  </w:num>
  <w:num w:numId="32">
    <w:abstractNumId w:val="28"/>
  </w:num>
  <w:num w:numId="33">
    <w:abstractNumId w:val="43"/>
  </w:num>
  <w:num w:numId="34">
    <w:abstractNumId w:val="23"/>
  </w:num>
  <w:num w:numId="35">
    <w:abstractNumId w:val="8"/>
  </w:num>
  <w:num w:numId="36">
    <w:abstractNumId w:val="42"/>
  </w:num>
  <w:num w:numId="37">
    <w:abstractNumId w:val="10"/>
  </w:num>
  <w:num w:numId="38">
    <w:abstractNumId w:val="16"/>
  </w:num>
  <w:num w:numId="39">
    <w:abstractNumId w:val="48"/>
  </w:num>
  <w:num w:numId="40">
    <w:abstractNumId w:val="39"/>
  </w:num>
  <w:num w:numId="41">
    <w:abstractNumId w:val="40"/>
  </w:num>
  <w:num w:numId="42">
    <w:abstractNumId w:val="37"/>
  </w:num>
  <w:num w:numId="43">
    <w:abstractNumId w:val="7"/>
  </w:num>
  <w:num w:numId="44">
    <w:abstractNumId w:val="34"/>
  </w:num>
  <w:num w:numId="45">
    <w:abstractNumId w:val="24"/>
  </w:num>
  <w:num w:numId="46">
    <w:abstractNumId w:val="31"/>
  </w:num>
  <w:num w:numId="47">
    <w:abstractNumId w:val="26"/>
  </w:num>
  <w:num w:numId="48">
    <w:abstractNumId w:val="11"/>
  </w:num>
  <w:num w:numId="49">
    <w:abstractNumId w:val="14"/>
  </w:num>
  <w:num w:numId="5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er Casley Gera">
    <w15:presenceInfo w15:providerId="AD" w15:userId="S::rgera@worldbank.org::a18011f4-fca2-48b8-9a32-1ce70097ac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B08"/>
    <w:rsid w:val="000054D4"/>
    <w:rsid w:val="00005B8F"/>
    <w:rsid w:val="000214FF"/>
    <w:rsid w:val="0003783F"/>
    <w:rsid w:val="000440E7"/>
    <w:rsid w:val="00054BA9"/>
    <w:rsid w:val="000655D2"/>
    <w:rsid w:val="00067BD3"/>
    <w:rsid w:val="00071FF8"/>
    <w:rsid w:val="00082FC8"/>
    <w:rsid w:val="000B4939"/>
    <w:rsid w:val="000D5FAB"/>
    <w:rsid w:val="000E5A35"/>
    <w:rsid w:val="000F70C0"/>
    <w:rsid w:val="00102369"/>
    <w:rsid w:val="00107586"/>
    <w:rsid w:val="00113364"/>
    <w:rsid w:val="00115C19"/>
    <w:rsid w:val="00116BC7"/>
    <w:rsid w:val="00134B2F"/>
    <w:rsid w:val="0014699B"/>
    <w:rsid w:val="001515D0"/>
    <w:rsid w:val="00151FA5"/>
    <w:rsid w:val="00154668"/>
    <w:rsid w:val="001556DB"/>
    <w:rsid w:val="00157098"/>
    <w:rsid w:val="00162FBC"/>
    <w:rsid w:val="00176AED"/>
    <w:rsid w:val="0019084B"/>
    <w:rsid w:val="00193C41"/>
    <w:rsid w:val="001B3575"/>
    <w:rsid w:val="001B4837"/>
    <w:rsid w:val="001B6D6A"/>
    <w:rsid w:val="001C477C"/>
    <w:rsid w:val="00212956"/>
    <w:rsid w:val="00215D15"/>
    <w:rsid w:val="002217F2"/>
    <w:rsid w:val="00230363"/>
    <w:rsid w:val="0024497C"/>
    <w:rsid w:val="0025098B"/>
    <w:rsid w:val="002606B2"/>
    <w:rsid w:val="002729EB"/>
    <w:rsid w:val="00273284"/>
    <w:rsid w:val="00280484"/>
    <w:rsid w:val="00284DA3"/>
    <w:rsid w:val="002A0302"/>
    <w:rsid w:val="002A43A9"/>
    <w:rsid w:val="002B600D"/>
    <w:rsid w:val="002C1D31"/>
    <w:rsid w:val="002C4C5C"/>
    <w:rsid w:val="002C5FDA"/>
    <w:rsid w:val="002D58FE"/>
    <w:rsid w:val="002F5C12"/>
    <w:rsid w:val="00307BBD"/>
    <w:rsid w:val="00313A9C"/>
    <w:rsid w:val="00315690"/>
    <w:rsid w:val="0033503A"/>
    <w:rsid w:val="00352C67"/>
    <w:rsid w:val="00360A06"/>
    <w:rsid w:val="00370304"/>
    <w:rsid w:val="003726E9"/>
    <w:rsid w:val="00375576"/>
    <w:rsid w:val="00377C6A"/>
    <w:rsid w:val="00395574"/>
    <w:rsid w:val="00397126"/>
    <w:rsid w:val="003B59CA"/>
    <w:rsid w:val="003C2BE8"/>
    <w:rsid w:val="003D5DBB"/>
    <w:rsid w:val="003F065F"/>
    <w:rsid w:val="00417272"/>
    <w:rsid w:val="00427BCE"/>
    <w:rsid w:val="00431F45"/>
    <w:rsid w:val="00433EF8"/>
    <w:rsid w:val="004555C6"/>
    <w:rsid w:val="00461F8C"/>
    <w:rsid w:val="00466483"/>
    <w:rsid w:val="004750FC"/>
    <w:rsid w:val="004807D3"/>
    <w:rsid w:val="004A5322"/>
    <w:rsid w:val="004B29B7"/>
    <w:rsid w:val="004B5BB9"/>
    <w:rsid w:val="004B76F8"/>
    <w:rsid w:val="004C24A7"/>
    <w:rsid w:val="004C7B2D"/>
    <w:rsid w:val="004D2E2F"/>
    <w:rsid w:val="004E012F"/>
    <w:rsid w:val="004E3A04"/>
    <w:rsid w:val="004E4794"/>
    <w:rsid w:val="00505BE6"/>
    <w:rsid w:val="005106EE"/>
    <w:rsid w:val="00516A8A"/>
    <w:rsid w:val="00521C36"/>
    <w:rsid w:val="00523F0E"/>
    <w:rsid w:val="00527888"/>
    <w:rsid w:val="00531F09"/>
    <w:rsid w:val="00566C71"/>
    <w:rsid w:val="00567725"/>
    <w:rsid w:val="00576E3D"/>
    <w:rsid w:val="00577D59"/>
    <w:rsid w:val="0058010F"/>
    <w:rsid w:val="00585D88"/>
    <w:rsid w:val="005A7759"/>
    <w:rsid w:val="005B7473"/>
    <w:rsid w:val="005B7E1E"/>
    <w:rsid w:val="005E2BE5"/>
    <w:rsid w:val="005F005C"/>
    <w:rsid w:val="005F3802"/>
    <w:rsid w:val="00614A5B"/>
    <w:rsid w:val="00622025"/>
    <w:rsid w:val="00631828"/>
    <w:rsid w:val="006319B7"/>
    <w:rsid w:val="0065288B"/>
    <w:rsid w:val="006755B6"/>
    <w:rsid w:val="00687731"/>
    <w:rsid w:val="006A5D27"/>
    <w:rsid w:val="006A7DE8"/>
    <w:rsid w:val="006B2665"/>
    <w:rsid w:val="006B4A0F"/>
    <w:rsid w:val="006B7A60"/>
    <w:rsid w:val="006C2A31"/>
    <w:rsid w:val="006C7685"/>
    <w:rsid w:val="006D2080"/>
    <w:rsid w:val="006E3A76"/>
    <w:rsid w:val="006E6A56"/>
    <w:rsid w:val="006F2D5A"/>
    <w:rsid w:val="0072016E"/>
    <w:rsid w:val="007245B7"/>
    <w:rsid w:val="00724965"/>
    <w:rsid w:val="00732EAE"/>
    <w:rsid w:val="0073478B"/>
    <w:rsid w:val="00737175"/>
    <w:rsid w:val="0075358A"/>
    <w:rsid w:val="00756A22"/>
    <w:rsid w:val="007666D8"/>
    <w:rsid w:val="00782A8A"/>
    <w:rsid w:val="00783810"/>
    <w:rsid w:val="007B4657"/>
    <w:rsid w:val="007C0D5B"/>
    <w:rsid w:val="007D1D21"/>
    <w:rsid w:val="007F2A37"/>
    <w:rsid w:val="007F5FF5"/>
    <w:rsid w:val="007F64BD"/>
    <w:rsid w:val="00803155"/>
    <w:rsid w:val="00803818"/>
    <w:rsid w:val="00803970"/>
    <w:rsid w:val="00803C13"/>
    <w:rsid w:val="00821003"/>
    <w:rsid w:val="00823AEC"/>
    <w:rsid w:val="00833BD2"/>
    <w:rsid w:val="0083536F"/>
    <w:rsid w:val="00843F03"/>
    <w:rsid w:val="00845974"/>
    <w:rsid w:val="00846B08"/>
    <w:rsid w:val="00850632"/>
    <w:rsid w:val="008676D0"/>
    <w:rsid w:val="00874912"/>
    <w:rsid w:val="00884963"/>
    <w:rsid w:val="0089200B"/>
    <w:rsid w:val="008B09C0"/>
    <w:rsid w:val="008B3BFE"/>
    <w:rsid w:val="008B50DE"/>
    <w:rsid w:val="008B5F34"/>
    <w:rsid w:val="008D06E0"/>
    <w:rsid w:val="008D31D3"/>
    <w:rsid w:val="00900B9D"/>
    <w:rsid w:val="00903408"/>
    <w:rsid w:val="00911335"/>
    <w:rsid w:val="00915984"/>
    <w:rsid w:val="009324DA"/>
    <w:rsid w:val="00934BFF"/>
    <w:rsid w:val="00935D18"/>
    <w:rsid w:val="00951190"/>
    <w:rsid w:val="00967774"/>
    <w:rsid w:val="00981C7A"/>
    <w:rsid w:val="00993162"/>
    <w:rsid w:val="009B467B"/>
    <w:rsid w:val="009C6B8A"/>
    <w:rsid w:val="009C717E"/>
    <w:rsid w:val="009C76C0"/>
    <w:rsid w:val="009D098C"/>
    <w:rsid w:val="009D34F9"/>
    <w:rsid w:val="009E1479"/>
    <w:rsid w:val="009E6D36"/>
    <w:rsid w:val="009F5685"/>
    <w:rsid w:val="009F5922"/>
    <w:rsid w:val="00A00301"/>
    <w:rsid w:val="00A07924"/>
    <w:rsid w:val="00A110F1"/>
    <w:rsid w:val="00A13C8A"/>
    <w:rsid w:val="00A17667"/>
    <w:rsid w:val="00A21D5C"/>
    <w:rsid w:val="00A310F8"/>
    <w:rsid w:val="00A31516"/>
    <w:rsid w:val="00A363D5"/>
    <w:rsid w:val="00A47DAF"/>
    <w:rsid w:val="00A573A4"/>
    <w:rsid w:val="00A86522"/>
    <w:rsid w:val="00A93AC6"/>
    <w:rsid w:val="00AA037C"/>
    <w:rsid w:val="00AA773C"/>
    <w:rsid w:val="00AB1CB4"/>
    <w:rsid w:val="00AB56FA"/>
    <w:rsid w:val="00AC2A3E"/>
    <w:rsid w:val="00AC51C8"/>
    <w:rsid w:val="00AC5DDA"/>
    <w:rsid w:val="00B15504"/>
    <w:rsid w:val="00B3116E"/>
    <w:rsid w:val="00B40381"/>
    <w:rsid w:val="00B60EFA"/>
    <w:rsid w:val="00B643DD"/>
    <w:rsid w:val="00B80FE4"/>
    <w:rsid w:val="00B87A97"/>
    <w:rsid w:val="00B91307"/>
    <w:rsid w:val="00B9517B"/>
    <w:rsid w:val="00B95C12"/>
    <w:rsid w:val="00BB23B2"/>
    <w:rsid w:val="00BB7F28"/>
    <w:rsid w:val="00BC1EF0"/>
    <w:rsid w:val="00BD1A23"/>
    <w:rsid w:val="00BE1905"/>
    <w:rsid w:val="00C017A6"/>
    <w:rsid w:val="00C250F5"/>
    <w:rsid w:val="00C3140F"/>
    <w:rsid w:val="00C34DE9"/>
    <w:rsid w:val="00C3779C"/>
    <w:rsid w:val="00C41FF6"/>
    <w:rsid w:val="00C423E8"/>
    <w:rsid w:val="00C723EE"/>
    <w:rsid w:val="00C75CBC"/>
    <w:rsid w:val="00C805B6"/>
    <w:rsid w:val="00C83066"/>
    <w:rsid w:val="00C8309B"/>
    <w:rsid w:val="00C92872"/>
    <w:rsid w:val="00CC198C"/>
    <w:rsid w:val="00CC39A7"/>
    <w:rsid w:val="00CC46A1"/>
    <w:rsid w:val="00CC6708"/>
    <w:rsid w:val="00CF4C57"/>
    <w:rsid w:val="00D03409"/>
    <w:rsid w:val="00D03CB3"/>
    <w:rsid w:val="00D10C97"/>
    <w:rsid w:val="00D65DD9"/>
    <w:rsid w:val="00D65F5D"/>
    <w:rsid w:val="00D733A5"/>
    <w:rsid w:val="00D8016B"/>
    <w:rsid w:val="00D82269"/>
    <w:rsid w:val="00D83B64"/>
    <w:rsid w:val="00DA6D3B"/>
    <w:rsid w:val="00DB09A9"/>
    <w:rsid w:val="00DD6190"/>
    <w:rsid w:val="00DE5FF1"/>
    <w:rsid w:val="00DF68F3"/>
    <w:rsid w:val="00E06313"/>
    <w:rsid w:val="00E1156C"/>
    <w:rsid w:val="00E161E3"/>
    <w:rsid w:val="00E168AD"/>
    <w:rsid w:val="00E232DD"/>
    <w:rsid w:val="00E31DB1"/>
    <w:rsid w:val="00E334A7"/>
    <w:rsid w:val="00E476CA"/>
    <w:rsid w:val="00E65353"/>
    <w:rsid w:val="00E653CA"/>
    <w:rsid w:val="00E747C8"/>
    <w:rsid w:val="00E77641"/>
    <w:rsid w:val="00EA08F5"/>
    <w:rsid w:val="00EB1046"/>
    <w:rsid w:val="00EB219A"/>
    <w:rsid w:val="00EB4045"/>
    <w:rsid w:val="00EE4CB9"/>
    <w:rsid w:val="00F11BCD"/>
    <w:rsid w:val="00F22E61"/>
    <w:rsid w:val="00F234C0"/>
    <w:rsid w:val="00F344E9"/>
    <w:rsid w:val="00F53335"/>
    <w:rsid w:val="00F63FD3"/>
    <w:rsid w:val="00F643FB"/>
    <w:rsid w:val="00F8258F"/>
    <w:rsid w:val="00F86577"/>
    <w:rsid w:val="00F8737B"/>
    <w:rsid w:val="00F904DB"/>
    <w:rsid w:val="00F95E17"/>
    <w:rsid w:val="00F97405"/>
    <w:rsid w:val="00FA13FE"/>
    <w:rsid w:val="00FA5889"/>
    <w:rsid w:val="00FB1C9E"/>
    <w:rsid w:val="00FC556E"/>
    <w:rsid w:val="00FC616A"/>
    <w:rsid w:val="00FF080E"/>
    <w:rsid w:val="00FF3D47"/>
    <w:rsid w:val="00FF3FC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13EB"/>
  <w15:docId w15:val="{A0DD4219-16BC-44BD-8A6D-021A30AE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50F5"/>
    <w:pPr>
      <w:spacing w:after="160" w:line="276" w:lineRule="auto"/>
    </w:pPr>
    <w:rPr>
      <w:rFonts w:ascii="Times New Roman" w:eastAsiaTheme="minorEastAsia" w:hAnsi="Times New Roman" w:cs="Times New Roman"/>
      <w:szCs w:val="22"/>
    </w:rPr>
  </w:style>
  <w:style w:type="paragraph" w:styleId="Heading1">
    <w:name w:val="heading 1"/>
    <w:basedOn w:val="Normal"/>
    <w:next w:val="Normal"/>
    <w:link w:val="Heading1Char"/>
    <w:uiPriority w:val="9"/>
    <w:qFormat/>
    <w:rsid w:val="00B87A97"/>
    <w:pPr>
      <w:spacing w:before="480" w:after="0"/>
      <w:contextualSpacing/>
      <w:outlineLvl w:val="0"/>
    </w:pPr>
    <w:rPr>
      <w:rFonts w:ascii="Cambria" w:eastAsia="Times New Roman" w:hAnsi="Cambria"/>
      <w:b/>
      <w:bCs/>
      <w:sz w:val="28"/>
      <w:szCs w:val="28"/>
      <w:lang w:bidi="en-US"/>
    </w:rPr>
  </w:style>
  <w:style w:type="paragraph" w:styleId="Heading2">
    <w:name w:val="heading 2"/>
    <w:basedOn w:val="Normal"/>
    <w:next w:val="Normal"/>
    <w:link w:val="Heading2Char"/>
    <w:rsid w:val="00951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96EE4"/>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696EE4"/>
    <w:rPr>
      <w:rFonts w:ascii="Lucida Grande" w:hAnsi="Lucida Grande"/>
      <w:sz w:val="18"/>
      <w:szCs w:val="18"/>
    </w:rPr>
  </w:style>
  <w:style w:type="character" w:customStyle="1" w:styleId="BalloonTextChar0">
    <w:name w:val="Balloon Text Char"/>
    <w:basedOn w:val="DefaultParagraphFont"/>
    <w:uiPriority w:val="99"/>
    <w:semiHidden/>
    <w:rsid w:val="00696EE4"/>
    <w:rPr>
      <w:rFonts w:ascii="Lucida Grande" w:hAnsi="Lucida Grande"/>
      <w:sz w:val="18"/>
      <w:szCs w:val="18"/>
    </w:rPr>
  </w:style>
  <w:style w:type="character" w:customStyle="1" w:styleId="BalloonTextChar2">
    <w:name w:val="Balloon Text Char"/>
    <w:basedOn w:val="DefaultParagraphFont"/>
    <w:uiPriority w:val="99"/>
    <w:semiHidden/>
    <w:rsid w:val="00696EE4"/>
    <w:rPr>
      <w:rFonts w:ascii="Lucida Grande" w:hAnsi="Lucida Grande"/>
      <w:sz w:val="18"/>
      <w:szCs w:val="18"/>
    </w:rPr>
  </w:style>
  <w:style w:type="character" w:customStyle="1" w:styleId="BalloonTextChar1">
    <w:name w:val="Balloon Text Char1"/>
    <w:basedOn w:val="DefaultParagraphFont"/>
    <w:link w:val="BalloonText"/>
    <w:uiPriority w:val="99"/>
    <w:semiHidden/>
    <w:rsid w:val="00696EE4"/>
    <w:rPr>
      <w:rFonts w:ascii="Lucida Grande" w:hAnsi="Lucida Grande"/>
      <w:sz w:val="18"/>
      <w:szCs w:val="18"/>
    </w:rPr>
  </w:style>
  <w:style w:type="paragraph" w:styleId="ListParagraph">
    <w:name w:val="List Paragraph"/>
    <w:aliases w:val="List_Paragraph,Multilevel para_II,List Paragraph1,Akapit z listą BS,List Paragraph 1,References,NUMBERED PARAGRAPH,Bullets,Абзац вправо-1,Bullet1"/>
    <w:basedOn w:val="Normal"/>
    <w:link w:val="ListParagraphChar"/>
    <w:uiPriority w:val="34"/>
    <w:qFormat/>
    <w:rsid w:val="00846B08"/>
    <w:pPr>
      <w:spacing w:after="0" w:line="240" w:lineRule="auto"/>
      <w:ind w:left="720"/>
      <w:contextualSpacing/>
    </w:pPr>
    <w:rPr>
      <w:rFonts w:eastAsia="Times New Roman"/>
      <w:szCs w:val="24"/>
    </w:rPr>
  </w:style>
  <w:style w:type="character" w:customStyle="1" w:styleId="ListParagraphChar">
    <w:name w:val="List Paragraph Char"/>
    <w:aliases w:val="List_Paragraph Char,Multilevel para_II Char,List Paragraph1 Char,Akapit z listą BS Char,List Paragraph 1 Char,References Char,NUMBERED PARAGRAPH Char,Bullets Char,Абзац вправо-1 Char,Bullet1 Char"/>
    <w:basedOn w:val="DefaultParagraphFont"/>
    <w:link w:val="ListParagraph"/>
    <w:uiPriority w:val="34"/>
    <w:locked/>
    <w:rsid w:val="00846B08"/>
    <w:rPr>
      <w:rFonts w:ascii="Times New Roman" w:eastAsia="Times New Roman" w:hAnsi="Times New Roman" w:cs="Times New Roman"/>
    </w:rPr>
  </w:style>
  <w:style w:type="character" w:customStyle="1" w:styleId="BalloonTextChar3">
    <w:name w:val="Balloon Text Char"/>
    <w:uiPriority w:val="99"/>
    <w:semiHidden/>
    <w:rsid w:val="00134B2F"/>
    <w:rPr>
      <w:rFonts w:ascii="Lucida Grande" w:hAnsi="Lucida Grande"/>
      <w:sz w:val="18"/>
      <w:szCs w:val="18"/>
    </w:rPr>
  </w:style>
  <w:style w:type="paragraph" w:customStyle="1" w:styleId="Default">
    <w:name w:val="Default"/>
    <w:rsid w:val="00134B2F"/>
    <w:pPr>
      <w:autoSpaceDE w:val="0"/>
      <w:autoSpaceDN w:val="0"/>
      <w:adjustRightInd w:val="0"/>
      <w:spacing w:after="0"/>
    </w:pPr>
    <w:rPr>
      <w:rFonts w:ascii="Times New Roman" w:eastAsia="MS Mincho" w:hAnsi="Times New Roman" w:cs="Times New Roman"/>
      <w:color w:val="000000"/>
    </w:rPr>
  </w:style>
  <w:style w:type="character" w:customStyle="1" w:styleId="Heading1Char">
    <w:name w:val="Heading 1 Char"/>
    <w:basedOn w:val="DefaultParagraphFont"/>
    <w:link w:val="Heading1"/>
    <w:uiPriority w:val="9"/>
    <w:rsid w:val="00B87A97"/>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rsid w:val="00951190"/>
    <w:rPr>
      <w:rFonts w:asciiTheme="majorHAnsi" w:eastAsiaTheme="majorEastAsia" w:hAnsiTheme="majorHAnsi" w:cstheme="majorBidi"/>
      <w:b/>
      <w:bCs/>
      <w:color w:val="4F81BD" w:themeColor="accent1"/>
      <w:sz w:val="26"/>
      <w:szCs w:val="26"/>
    </w:rPr>
  </w:style>
  <w:style w:type="paragraph" w:customStyle="1" w:styleId="ColorfulList-Accent11">
    <w:name w:val="Colorful List - Accent 11"/>
    <w:basedOn w:val="Normal"/>
    <w:uiPriority w:val="34"/>
    <w:qFormat/>
    <w:rsid w:val="005F3802"/>
    <w:pPr>
      <w:ind w:left="720"/>
      <w:contextualSpacing/>
    </w:pPr>
  </w:style>
  <w:style w:type="paragraph" w:customStyle="1" w:styleId="NoSpacing1">
    <w:name w:val="No Spacing1"/>
    <w:uiPriority w:val="1"/>
    <w:qFormat/>
    <w:rsid w:val="002606B2"/>
    <w:pPr>
      <w:spacing w:after="0"/>
    </w:pPr>
    <w:rPr>
      <w:rFonts w:ascii="Calibri" w:eastAsiaTheme="minorEastAsia" w:hAnsi="Calibri" w:cs="Times New Roman"/>
      <w:sz w:val="22"/>
      <w:szCs w:val="22"/>
    </w:rPr>
  </w:style>
  <w:style w:type="paragraph" w:styleId="FootnoteText">
    <w:name w:val="footnote text"/>
    <w:basedOn w:val="Normal"/>
    <w:link w:val="FootnoteTextChar"/>
    <w:rsid w:val="00823AEC"/>
    <w:pPr>
      <w:spacing w:after="0" w:line="240" w:lineRule="auto"/>
    </w:pPr>
    <w:rPr>
      <w:szCs w:val="24"/>
    </w:rPr>
  </w:style>
  <w:style w:type="character" w:customStyle="1" w:styleId="FootnoteTextChar">
    <w:name w:val="Footnote Text Char"/>
    <w:basedOn w:val="DefaultParagraphFont"/>
    <w:link w:val="FootnoteText"/>
    <w:rsid w:val="00823AEC"/>
    <w:rPr>
      <w:rFonts w:ascii="Calibri" w:eastAsiaTheme="minorEastAsia" w:hAnsi="Calibri" w:cs="Times New Roman"/>
    </w:rPr>
  </w:style>
  <w:style w:type="character" w:styleId="FootnoteReference">
    <w:name w:val="footnote reference"/>
    <w:basedOn w:val="DefaultParagraphFont"/>
    <w:rsid w:val="00823AEC"/>
    <w:rPr>
      <w:vertAlign w:val="superscript"/>
    </w:rPr>
  </w:style>
  <w:style w:type="paragraph" w:styleId="ListBullet">
    <w:name w:val="List Bullet"/>
    <w:basedOn w:val="Normal"/>
    <w:rsid w:val="00516A8A"/>
    <w:pPr>
      <w:numPr>
        <w:numId w:val="10"/>
      </w:numPr>
      <w:spacing w:after="0" w:line="240" w:lineRule="auto"/>
    </w:pPr>
    <w:rPr>
      <w:rFonts w:eastAsia="Times New Roman"/>
      <w:szCs w:val="24"/>
      <w:lang w:bidi="en-US"/>
    </w:rPr>
  </w:style>
  <w:style w:type="paragraph" w:styleId="Header">
    <w:name w:val="header"/>
    <w:basedOn w:val="Normal"/>
    <w:link w:val="HeaderChar"/>
    <w:unhideWhenUsed/>
    <w:rsid w:val="00FA5889"/>
    <w:pPr>
      <w:tabs>
        <w:tab w:val="center" w:pos="4320"/>
        <w:tab w:val="right" w:pos="8640"/>
      </w:tabs>
      <w:spacing w:after="0" w:line="240" w:lineRule="auto"/>
    </w:pPr>
  </w:style>
  <w:style w:type="character" w:customStyle="1" w:styleId="HeaderChar">
    <w:name w:val="Header Char"/>
    <w:basedOn w:val="DefaultParagraphFont"/>
    <w:link w:val="Header"/>
    <w:rsid w:val="00FA5889"/>
    <w:rPr>
      <w:rFonts w:ascii="Calibri" w:eastAsiaTheme="minorEastAsia" w:hAnsi="Calibri" w:cs="Times New Roman"/>
      <w:sz w:val="22"/>
      <w:szCs w:val="22"/>
    </w:rPr>
  </w:style>
  <w:style w:type="paragraph" w:styleId="Footer">
    <w:name w:val="footer"/>
    <w:basedOn w:val="Normal"/>
    <w:link w:val="FooterChar"/>
    <w:unhideWhenUsed/>
    <w:rsid w:val="00FA5889"/>
    <w:pPr>
      <w:tabs>
        <w:tab w:val="center" w:pos="4320"/>
        <w:tab w:val="right" w:pos="8640"/>
      </w:tabs>
      <w:spacing w:after="0" w:line="240" w:lineRule="auto"/>
    </w:pPr>
  </w:style>
  <w:style w:type="character" w:customStyle="1" w:styleId="FooterChar">
    <w:name w:val="Footer Char"/>
    <w:basedOn w:val="DefaultParagraphFont"/>
    <w:link w:val="Footer"/>
    <w:rsid w:val="00FA5889"/>
    <w:rPr>
      <w:rFonts w:ascii="Calibri" w:eastAsiaTheme="minorEastAsia" w:hAnsi="Calibri" w:cs="Times New Roman"/>
      <w:sz w:val="22"/>
      <w:szCs w:val="22"/>
    </w:rPr>
  </w:style>
  <w:style w:type="paragraph" w:styleId="NormalWeb">
    <w:name w:val="Normal (Web)"/>
    <w:basedOn w:val="Normal"/>
    <w:uiPriority w:val="99"/>
    <w:semiHidden/>
    <w:unhideWhenUsed/>
    <w:rsid w:val="000D5FAB"/>
    <w:pPr>
      <w:spacing w:before="100" w:beforeAutospacing="1" w:after="100" w:afterAutospacing="1" w:line="240" w:lineRule="auto"/>
    </w:pPr>
    <w:rPr>
      <w:rFonts w:eastAsia="Times New Roman"/>
      <w:szCs w:val="24"/>
    </w:rPr>
  </w:style>
  <w:style w:type="character" w:styleId="Hyperlink">
    <w:name w:val="Hyperlink"/>
    <w:basedOn w:val="DefaultParagraphFont"/>
    <w:rsid w:val="00AC5DDA"/>
    <w:rPr>
      <w:color w:val="0000FF" w:themeColor="hyperlink"/>
      <w:u w:val="single"/>
    </w:rPr>
  </w:style>
  <w:style w:type="character" w:styleId="UnresolvedMention">
    <w:name w:val="Unresolved Mention"/>
    <w:basedOn w:val="DefaultParagraphFont"/>
    <w:uiPriority w:val="99"/>
    <w:semiHidden/>
    <w:unhideWhenUsed/>
    <w:rsid w:val="00AC5DDA"/>
    <w:rPr>
      <w:color w:val="605E5C"/>
      <w:shd w:val="clear" w:color="auto" w:fill="E1DFDD"/>
    </w:rPr>
  </w:style>
  <w:style w:type="table" w:styleId="TableGrid">
    <w:name w:val="Table Grid"/>
    <w:basedOn w:val="TableNormal"/>
    <w:rsid w:val="00E653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B219A"/>
    <w:rPr>
      <w:sz w:val="16"/>
      <w:szCs w:val="16"/>
    </w:rPr>
  </w:style>
  <w:style w:type="paragraph" w:styleId="CommentText">
    <w:name w:val="annotation text"/>
    <w:basedOn w:val="Normal"/>
    <w:link w:val="CommentTextChar"/>
    <w:semiHidden/>
    <w:unhideWhenUsed/>
    <w:rsid w:val="00EB219A"/>
    <w:pPr>
      <w:spacing w:line="240" w:lineRule="auto"/>
    </w:pPr>
    <w:rPr>
      <w:sz w:val="20"/>
      <w:szCs w:val="20"/>
    </w:rPr>
  </w:style>
  <w:style w:type="character" w:customStyle="1" w:styleId="CommentTextChar">
    <w:name w:val="Comment Text Char"/>
    <w:basedOn w:val="DefaultParagraphFont"/>
    <w:link w:val="CommentText"/>
    <w:semiHidden/>
    <w:rsid w:val="00EB219A"/>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semiHidden/>
    <w:unhideWhenUsed/>
    <w:rsid w:val="00EB219A"/>
    <w:rPr>
      <w:b/>
      <w:bCs/>
    </w:rPr>
  </w:style>
  <w:style w:type="character" w:customStyle="1" w:styleId="CommentSubjectChar">
    <w:name w:val="Comment Subject Char"/>
    <w:basedOn w:val="CommentTextChar"/>
    <w:link w:val="CommentSubject"/>
    <w:semiHidden/>
    <w:rsid w:val="00EB219A"/>
    <w:rPr>
      <w:rFonts w:ascii="Times New Roman" w:eastAsiaTheme="minorEastAs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6077">
      <w:bodyDiv w:val="1"/>
      <w:marLeft w:val="0"/>
      <w:marRight w:val="0"/>
      <w:marTop w:val="0"/>
      <w:marBottom w:val="0"/>
      <w:divBdr>
        <w:top w:val="none" w:sz="0" w:space="0" w:color="auto"/>
        <w:left w:val="none" w:sz="0" w:space="0" w:color="auto"/>
        <w:bottom w:val="none" w:sz="0" w:space="0" w:color="auto"/>
        <w:right w:val="none" w:sz="0" w:space="0" w:color="auto"/>
      </w:divBdr>
    </w:div>
    <w:div w:id="358822423">
      <w:bodyDiv w:val="1"/>
      <w:marLeft w:val="0"/>
      <w:marRight w:val="0"/>
      <w:marTop w:val="0"/>
      <w:marBottom w:val="0"/>
      <w:divBdr>
        <w:top w:val="none" w:sz="0" w:space="0" w:color="auto"/>
        <w:left w:val="none" w:sz="0" w:space="0" w:color="auto"/>
        <w:bottom w:val="none" w:sz="0" w:space="0" w:color="auto"/>
        <w:right w:val="none" w:sz="0" w:space="0" w:color="auto"/>
      </w:divBdr>
      <w:divsChild>
        <w:div w:id="1583641148">
          <w:marLeft w:val="0"/>
          <w:marRight w:val="0"/>
          <w:marTop w:val="0"/>
          <w:marBottom w:val="0"/>
          <w:divBdr>
            <w:top w:val="none" w:sz="0" w:space="0" w:color="auto"/>
            <w:left w:val="none" w:sz="0" w:space="0" w:color="auto"/>
            <w:bottom w:val="none" w:sz="0" w:space="0" w:color="auto"/>
            <w:right w:val="none" w:sz="0" w:space="0" w:color="auto"/>
          </w:divBdr>
          <w:divsChild>
            <w:div w:id="2076735359">
              <w:marLeft w:val="0"/>
              <w:marRight w:val="0"/>
              <w:marTop w:val="0"/>
              <w:marBottom w:val="0"/>
              <w:divBdr>
                <w:top w:val="none" w:sz="0" w:space="0" w:color="auto"/>
                <w:left w:val="none" w:sz="0" w:space="0" w:color="auto"/>
                <w:bottom w:val="none" w:sz="0" w:space="0" w:color="auto"/>
                <w:right w:val="none" w:sz="0" w:space="0" w:color="auto"/>
              </w:divBdr>
              <w:divsChild>
                <w:div w:id="7152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5904">
      <w:bodyDiv w:val="1"/>
      <w:marLeft w:val="0"/>
      <w:marRight w:val="0"/>
      <w:marTop w:val="0"/>
      <w:marBottom w:val="0"/>
      <w:divBdr>
        <w:top w:val="none" w:sz="0" w:space="0" w:color="auto"/>
        <w:left w:val="none" w:sz="0" w:space="0" w:color="auto"/>
        <w:bottom w:val="none" w:sz="0" w:space="0" w:color="auto"/>
        <w:right w:val="none" w:sz="0" w:space="0" w:color="auto"/>
      </w:divBdr>
      <w:divsChild>
        <w:div w:id="1161232615">
          <w:marLeft w:val="0"/>
          <w:marRight w:val="0"/>
          <w:marTop w:val="0"/>
          <w:marBottom w:val="0"/>
          <w:divBdr>
            <w:top w:val="none" w:sz="0" w:space="0" w:color="auto"/>
            <w:left w:val="none" w:sz="0" w:space="0" w:color="auto"/>
            <w:bottom w:val="none" w:sz="0" w:space="0" w:color="auto"/>
            <w:right w:val="none" w:sz="0" w:space="0" w:color="auto"/>
          </w:divBdr>
          <w:divsChild>
            <w:div w:id="396825126">
              <w:marLeft w:val="0"/>
              <w:marRight w:val="0"/>
              <w:marTop w:val="0"/>
              <w:marBottom w:val="0"/>
              <w:divBdr>
                <w:top w:val="none" w:sz="0" w:space="0" w:color="auto"/>
                <w:left w:val="none" w:sz="0" w:space="0" w:color="auto"/>
                <w:bottom w:val="none" w:sz="0" w:space="0" w:color="auto"/>
                <w:right w:val="none" w:sz="0" w:space="0" w:color="auto"/>
              </w:divBdr>
              <w:divsChild>
                <w:div w:id="16926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59118">
      <w:bodyDiv w:val="1"/>
      <w:marLeft w:val="0"/>
      <w:marRight w:val="0"/>
      <w:marTop w:val="0"/>
      <w:marBottom w:val="0"/>
      <w:divBdr>
        <w:top w:val="none" w:sz="0" w:space="0" w:color="auto"/>
        <w:left w:val="none" w:sz="0" w:space="0" w:color="auto"/>
        <w:bottom w:val="none" w:sz="0" w:space="0" w:color="auto"/>
        <w:right w:val="none" w:sz="0" w:space="0" w:color="auto"/>
      </w:divBdr>
      <w:divsChild>
        <w:div w:id="963080865">
          <w:marLeft w:val="0"/>
          <w:marRight w:val="0"/>
          <w:marTop w:val="0"/>
          <w:marBottom w:val="0"/>
          <w:divBdr>
            <w:top w:val="none" w:sz="0" w:space="0" w:color="auto"/>
            <w:left w:val="none" w:sz="0" w:space="0" w:color="auto"/>
            <w:bottom w:val="none" w:sz="0" w:space="0" w:color="auto"/>
            <w:right w:val="none" w:sz="0" w:space="0" w:color="auto"/>
          </w:divBdr>
          <w:divsChild>
            <w:div w:id="1746804516">
              <w:marLeft w:val="0"/>
              <w:marRight w:val="0"/>
              <w:marTop w:val="0"/>
              <w:marBottom w:val="0"/>
              <w:divBdr>
                <w:top w:val="none" w:sz="0" w:space="0" w:color="auto"/>
                <w:left w:val="none" w:sz="0" w:space="0" w:color="auto"/>
                <w:bottom w:val="none" w:sz="0" w:space="0" w:color="auto"/>
                <w:right w:val="none" w:sz="0" w:space="0" w:color="auto"/>
              </w:divBdr>
              <w:divsChild>
                <w:div w:id="1273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6034">
      <w:bodyDiv w:val="1"/>
      <w:marLeft w:val="0"/>
      <w:marRight w:val="0"/>
      <w:marTop w:val="0"/>
      <w:marBottom w:val="0"/>
      <w:divBdr>
        <w:top w:val="none" w:sz="0" w:space="0" w:color="auto"/>
        <w:left w:val="none" w:sz="0" w:space="0" w:color="auto"/>
        <w:bottom w:val="none" w:sz="0" w:space="0" w:color="auto"/>
        <w:right w:val="none" w:sz="0" w:space="0" w:color="auto"/>
      </w:divBdr>
    </w:div>
    <w:div w:id="1470515405">
      <w:bodyDiv w:val="1"/>
      <w:marLeft w:val="0"/>
      <w:marRight w:val="0"/>
      <w:marTop w:val="0"/>
      <w:marBottom w:val="0"/>
      <w:divBdr>
        <w:top w:val="none" w:sz="0" w:space="0" w:color="auto"/>
        <w:left w:val="none" w:sz="0" w:space="0" w:color="auto"/>
        <w:bottom w:val="none" w:sz="0" w:space="0" w:color="auto"/>
        <w:right w:val="none" w:sz="0" w:space="0" w:color="auto"/>
      </w:divBdr>
      <w:divsChild>
        <w:div w:id="1640762004">
          <w:marLeft w:val="0"/>
          <w:marRight w:val="0"/>
          <w:marTop w:val="0"/>
          <w:marBottom w:val="0"/>
          <w:divBdr>
            <w:top w:val="none" w:sz="0" w:space="0" w:color="auto"/>
            <w:left w:val="none" w:sz="0" w:space="0" w:color="auto"/>
            <w:bottom w:val="none" w:sz="0" w:space="0" w:color="auto"/>
            <w:right w:val="none" w:sz="0" w:space="0" w:color="auto"/>
          </w:divBdr>
          <w:divsChild>
            <w:div w:id="587927365">
              <w:marLeft w:val="0"/>
              <w:marRight w:val="0"/>
              <w:marTop w:val="0"/>
              <w:marBottom w:val="0"/>
              <w:divBdr>
                <w:top w:val="none" w:sz="0" w:space="0" w:color="auto"/>
                <w:left w:val="none" w:sz="0" w:space="0" w:color="auto"/>
                <w:bottom w:val="none" w:sz="0" w:space="0" w:color="auto"/>
                <w:right w:val="none" w:sz="0" w:space="0" w:color="auto"/>
              </w:divBdr>
              <w:divsChild>
                <w:div w:id="11427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5479">
      <w:bodyDiv w:val="1"/>
      <w:marLeft w:val="0"/>
      <w:marRight w:val="0"/>
      <w:marTop w:val="0"/>
      <w:marBottom w:val="0"/>
      <w:divBdr>
        <w:top w:val="none" w:sz="0" w:space="0" w:color="auto"/>
        <w:left w:val="none" w:sz="0" w:space="0" w:color="auto"/>
        <w:bottom w:val="none" w:sz="0" w:space="0" w:color="auto"/>
        <w:right w:val="none" w:sz="0" w:space="0" w:color="auto"/>
      </w:divBdr>
      <w:divsChild>
        <w:div w:id="1863083001">
          <w:marLeft w:val="0"/>
          <w:marRight w:val="0"/>
          <w:marTop w:val="0"/>
          <w:marBottom w:val="0"/>
          <w:divBdr>
            <w:top w:val="none" w:sz="0" w:space="0" w:color="auto"/>
            <w:left w:val="none" w:sz="0" w:space="0" w:color="auto"/>
            <w:bottom w:val="none" w:sz="0" w:space="0" w:color="auto"/>
            <w:right w:val="none" w:sz="0" w:space="0" w:color="auto"/>
          </w:divBdr>
          <w:divsChild>
            <w:div w:id="1911428994">
              <w:marLeft w:val="0"/>
              <w:marRight w:val="0"/>
              <w:marTop w:val="0"/>
              <w:marBottom w:val="0"/>
              <w:divBdr>
                <w:top w:val="none" w:sz="0" w:space="0" w:color="auto"/>
                <w:left w:val="none" w:sz="0" w:space="0" w:color="auto"/>
                <w:bottom w:val="none" w:sz="0" w:space="0" w:color="auto"/>
                <w:right w:val="none" w:sz="0" w:space="0" w:color="auto"/>
              </w:divBdr>
              <w:divsChild>
                <w:div w:id="18531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4915">
      <w:bodyDiv w:val="1"/>
      <w:marLeft w:val="0"/>
      <w:marRight w:val="0"/>
      <w:marTop w:val="0"/>
      <w:marBottom w:val="0"/>
      <w:divBdr>
        <w:top w:val="none" w:sz="0" w:space="0" w:color="auto"/>
        <w:left w:val="none" w:sz="0" w:space="0" w:color="auto"/>
        <w:bottom w:val="none" w:sz="0" w:space="0" w:color="auto"/>
        <w:right w:val="none" w:sz="0" w:space="0" w:color="auto"/>
      </w:divBdr>
    </w:div>
    <w:div w:id="1687973850">
      <w:bodyDiv w:val="1"/>
      <w:marLeft w:val="0"/>
      <w:marRight w:val="0"/>
      <w:marTop w:val="0"/>
      <w:marBottom w:val="0"/>
      <w:divBdr>
        <w:top w:val="none" w:sz="0" w:space="0" w:color="auto"/>
        <w:left w:val="none" w:sz="0" w:space="0" w:color="auto"/>
        <w:bottom w:val="none" w:sz="0" w:space="0" w:color="auto"/>
        <w:right w:val="none" w:sz="0" w:space="0" w:color="auto"/>
      </w:divBdr>
    </w:div>
    <w:div w:id="1978492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17AD3-E58D-45E6-9676-A23BF0F5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Tihtina Zenebe Gebre</dc:creator>
  <cp:keywords/>
  <cp:lastModifiedBy>ARAU Jaime Andres</cp:lastModifiedBy>
  <cp:revision>2</cp:revision>
  <dcterms:created xsi:type="dcterms:W3CDTF">2021-11-18T11:30:00Z</dcterms:created>
  <dcterms:modified xsi:type="dcterms:W3CDTF">2021-11-18T11:30:00Z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b15e2b-c6d2-488b-8aea-978109a77633_Enabled">
    <vt:lpwstr>true</vt:lpwstr>
  </property>
  <property fmtid="{D5CDD505-2E9C-101B-9397-08002B2CF9AE}" pid="3" name="MSIP_Label_65b15e2b-c6d2-488b-8aea-978109a77633_SetDate">
    <vt:lpwstr>2021-08-24T13:08:38Z</vt:lpwstr>
  </property>
  <property fmtid="{D5CDD505-2E9C-101B-9397-08002B2CF9AE}" pid="4" name="MSIP_Label_65b15e2b-c6d2-488b-8aea-978109a77633_Method">
    <vt:lpwstr>Privileged</vt:lpwstr>
  </property>
  <property fmtid="{D5CDD505-2E9C-101B-9397-08002B2CF9AE}" pid="5" name="MSIP_Label_65b15e2b-c6d2-488b-8aea-978109a77633_Name">
    <vt:lpwstr>IOMLb0010IN123173</vt:lpwstr>
  </property>
  <property fmtid="{D5CDD505-2E9C-101B-9397-08002B2CF9AE}" pid="6" name="MSIP_Label_65b15e2b-c6d2-488b-8aea-978109a77633_SiteId">
    <vt:lpwstr>1588262d-23fb-43b4-bd6e-bce49c8e6186</vt:lpwstr>
  </property>
  <property fmtid="{D5CDD505-2E9C-101B-9397-08002B2CF9AE}" pid="7" name="MSIP_Label_65b15e2b-c6d2-488b-8aea-978109a77633_ActionId">
    <vt:lpwstr>b08c7cd2-969c-4642-894c-644bc6f8bdc3</vt:lpwstr>
  </property>
  <property fmtid="{D5CDD505-2E9C-101B-9397-08002B2CF9AE}" pid="8" name="MSIP_Label_65b15e2b-c6d2-488b-8aea-978109a77633_ContentBits">
    <vt:lpwstr>0</vt:lpwstr>
  </property>
</Properties>
</file>